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160" w:rsidRPr="00E15FC1" w:rsidRDefault="0007223B" w:rsidP="0007223B">
      <w:pPr>
        <w:pStyle w:val="Title"/>
        <w:rPr>
          <w:sz w:val="52"/>
          <w:szCs w:val="52"/>
          <w:rPrChange w:id="0" w:author="Anjali Kulkarni" w:date="2018-01-02T16:47:00Z">
            <w:rPr/>
          </w:rPrChange>
        </w:rPr>
      </w:pPr>
      <w:del w:id="1" w:author="Anjali Kulkarni" w:date="2018-01-02T16:46:00Z">
        <w:r w:rsidRPr="00E15FC1" w:rsidDel="00E15FC1">
          <w:rPr>
            <w:sz w:val="52"/>
            <w:szCs w:val="52"/>
            <w:rPrChange w:id="2" w:author="Anjali Kulkarni" w:date="2018-01-02T16:47:00Z">
              <w:rPr/>
            </w:rPrChange>
          </w:rPr>
          <w:delText xml:space="preserve">GST </w:delText>
        </w:r>
      </w:del>
      <w:r w:rsidRPr="00E15FC1">
        <w:rPr>
          <w:sz w:val="52"/>
          <w:szCs w:val="52"/>
          <w:rPrChange w:id="3" w:author="Anjali Kulkarni" w:date="2018-01-02T16:47:00Z">
            <w:rPr/>
          </w:rPrChange>
        </w:rPr>
        <w:t>FAQ Bot</w:t>
      </w:r>
      <w:ins w:id="4" w:author="Anjali Kulkarni" w:date="2018-01-02T16:47:00Z">
        <w:r w:rsidR="00E15FC1" w:rsidRPr="00E15FC1">
          <w:rPr>
            <w:sz w:val="52"/>
            <w:szCs w:val="52"/>
            <w:rPrChange w:id="5" w:author="Anjali Kulkarni" w:date="2018-01-02T16:47:00Z">
              <w:rPr/>
            </w:rPrChange>
          </w:rPr>
          <w:t xml:space="preserve">s – </w:t>
        </w:r>
      </w:ins>
      <w:ins w:id="6" w:author="Yogesh Kulkarni" w:date="2018-01-02T20:43:00Z">
        <w:r w:rsidR="008D5DA8">
          <w:rPr>
            <w:sz w:val="52"/>
            <w:szCs w:val="52"/>
          </w:rPr>
          <w:t xml:space="preserve">The </w:t>
        </w:r>
      </w:ins>
      <w:ins w:id="7" w:author="Anjali Kulkarni" w:date="2018-01-02T16:47:00Z">
        <w:r w:rsidR="00E15FC1" w:rsidRPr="00E15FC1">
          <w:rPr>
            <w:sz w:val="52"/>
            <w:szCs w:val="52"/>
            <w:rPrChange w:id="8" w:author="Anjali Kulkarni" w:date="2018-01-02T16:47:00Z">
              <w:rPr/>
            </w:rPrChange>
          </w:rPr>
          <w:t>Future of information search</w:t>
        </w:r>
      </w:ins>
      <w:ins w:id="9" w:author="Yogesh Kulkarni" w:date="2018-01-02T20:44:00Z">
        <w:r w:rsidR="008D5DA8">
          <w:rPr>
            <w:sz w:val="52"/>
            <w:szCs w:val="52"/>
          </w:rPr>
          <w:t>ing</w:t>
        </w:r>
      </w:ins>
      <w:ins w:id="10" w:author="Anjali Kulkarni" w:date="2018-01-02T16:47:00Z">
        <w:del w:id="11" w:author="Yogesh Kulkarni" w:date="2018-01-02T20:44:00Z">
          <w:r w:rsidR="00E15FC1" w:rsidRPr="00E15FC1" w:rsidDel="008D5DA8">
            <w:rPr>
              <w:sz w:val="52"/>
              <w:szCs w:val="52"/>
              <w:rPrChange w:id="12" w:author="Anjali Kulkarni" w:date="2018-01-02T16:47:00Z">
                <w:rPr/>
              </w:rPrChange>
            </w:rPr>
            <w:delText>e</w:delText>
          </w:r>
        </w:del>
        <w:del w:id="13" w:author="Yogesh Kulkarni" w:date="2018-01-02T20:43:00Z">
          <w:r w:rsidR="00E15FC1" w:rsidRPr="00E15FC1" w:rsidDel="008D5DA8">
            <w:rPr>
              <w:sz w:val="52"/>
              <w:szCs w:val="52"/>
              <w:rPrChange w:id="14" w:author="Anjali Kulkarni" w:date="2018-01-02T16:47:00Z">
                <w:rPr/>
              </w:rPrChange>
            </w:rPr>
            <w:delText>s</w:delText>
          </w:r>
        </w:del>
      </w:ins>
      <w:del w:id="15" w:author="Anjali Kulkarni" w:date="2018-01-02T16:47:00Z">
        <w:r w:rsidRPr="00E15FC1" w:rsidDel="00E15FC1">
          <w:rPr>
            <w:sz w:val="52"/>
            <w:szCs w:val="52"/>
            <w:rPrChange w:id="16" w:author="Anjali Kulkarni" w:date="2018-01-02T16:47:00Z">
              <w:rPr/>
            </w:rPrChange>
          </w:rPr>
          <w:delText xml:space="preserve"> with Rasa-NLU</w:delText>
        </w:r>
      </w:del>
    </w:p>
    <w:p w:rsidR="00284993" w:rsidRPr="00284993" w:rsidRDefault="002808C1" w:rsidP="00284993">
      <w:pPr>
        <w:pStyle w:val="Subtitle"/>
      </w:pPr>
      <w:r>
        <w:t>Yogesh H. K</w:t>
      </w:r>
      <w:r w:rsidR="00284993">
        <w:t>ulkarni</w:t>
      </w:r>
    </w:p>
    <w:p w:rsidR="0007223B" w:rsidRDefault="0007223B" w:rsidP="0007223B">
      <w:pPr>
        <w:pStyle w:val="Heading1"/>
        <w:rPr>
          <w:ins w:id="17" w:author="Anjali Kulkarni" w:date="2018-01-02T17:03:00Z"/>
        </w:rPr>
      </w:pPr>
      <w:r>
        <w:t>Introduction</w:t>
      </w:r>
    </w:p>
    <w:p w:rsidR="00FF53BE" w:rsidRDefault="00FF53BE" w:rsidP="00FF53BE">
      <w:pPr>
        <w:rPr>
          <w:ins w:id="18" w:author="Anjali Kulkarni" w:date="2018-01-02T17:03:00Z"/>
        </w:rPr>
      </w:pPr>
      <w:ins w:id="19" w:author="Anjali Kulkarni" w:date="2018-01-02T17:03:00Z">
        <w:r>
          <w:t xml:space="preserve">What does one do, when one needs some information? Weather, fashion, technology, finance, etc. We </w:t>
        </w:r>
      </w:ins>
      <w:ins w:id="20" w:author="Yogesh Kulkarni" w:date="2018-01-02T20:44:00Z">
        <w:r w:rsidR="008D5DA8">
          <w:t>a</w:t>
        </w:r>
      </w:ins>
      <w:ins w:id="21" w:author="Anjali Kulkarni" w:date="2018-01-02T17:03:00Z">
        <w:del w:id="22" w:author="Yogesh Kulkarni" w:date="2018-01-02T20:44:00Z">
          <w:r w:rsidDel="008D5DA8">
            <w:delText>A</w:delText>
          </w:r>
        </w:del>
        <w:r>
          <w:t xml:space="preserve">sk, Google </w:t>
        </w:r>
      </w:ins>
      <w:ins w:id="23" w:author="Yogesh Kulkarni" w:date="2018-01-02T20:44:00Z">
        <w:r w:rsidR="008D5DA8">
          <w:t>t</w:t>
        </w:r>
      </w:ins>
      <w:ins w:id="24" w:author="Anjali Kulkarni" w:date="2018-01-02T17:03:00Z">
        <w:del w:id="25" w:author="Yogesh Kulkarni" w:date="2018-01-02T20:44:00Z">
          <w:r w:rsidDel="008D5DA8">
            <w:delText>T</w:delText>
          </w:r>
        </w:del>
        <w:r>
          <w:t xml:space="preserve">ells.  </w:t>
        </w:r>
      </w:ins>
    </w:p>
    <w:p w:rsidR="00FF53BE" w:rsidRDefault="00FF53BE" w:rsidP="00FF53BE">
      <w:pPr>
        <w:rPr>
          <w:ins w:id="26" w:author="Anjali Kulkarni" w:date="2018-01-02T17:03:00Z"/>
        </w:rPr>
      </w:pPr>
      <w:ins w:id="27" w:author="Anjali Kulkarni" w:date="2018-01-02T17:03:00Z">
        <w:r>
          <w:t>But, if the answer to a question depends on multiple variables like personalised information, time</w:t>
        </w:r>
        <w:del w:id="28" w:author="Yogesh Kulkarni" w:date="2018-01-02T20:45:00Z">
          <w:r w:rsidDel="008D5DA8">
            <w:delText xml:space="preserve"> de</w:delText>
          </w:r>
          <w:r w:rsidR="00BA4EF8" w:rsidDel="008D5DA8">
            <w:delText>pendent</w:delText>
          </w:r>
        </w:del>
        <w:r w:rsidR="00BA4EF8">
          <w:t xml:space="preserve">, </w:t>
        </w:r>
        <w:del w:id="29" w:author="Yogesh Kulkarni" w:date="2018-01-02T20:45:00Z">
          <w:r w:rsidR="00BA4EF8" w:rsidDel="008D5DA8">
            <w:delText>variable information,</w:delText>
          </w:r>
        </w:del>
      </w:ins>
      <w:ins w:id="30" w:author="Yogesh Kulkarni" w:date="2018-01-02T20:45:00Z">
        <w:r w:rsidR="008D5DA8">
          <w:t>then</w:t>
        </w:r>
      </w:ins>
      <w:ins w:id="31" w:author="Anjali Kulkarni" w:date="2018-01-02T17:03:00Z">
        <w:r w:rsidR="00BA4EF8">
          <w:t xml:space="preserve"> </w:t>
        </w:r>
        <w:del w:id="32" w:author="Yogesh Kulkarni" w:date="2018-01-02T20:45:00Z">
          <w:r w:rsidR="00BA4EF8" w:rsidDel="008D5DA8">
            <w:delText>p</w:delText>
          </w:r>
          <w:r w:rsidDel="008D5DA8">
            <w:delText>resent day</w:delText>
          </w:r>
        </w:del>
      </w:ins>
      <w:proofErr w:type="spellStart"/>
      <w:ins w:id="33" w:author="Yogesh Kulkarni" w:date="2018-01-02T20:45:00Z">
        <w:r w:rsidR="008D5DA8">
          <w:t>exhisting</w:t>
        </w:r>
      </w:ins>
      <w:proofErr w:type="spellEnd"/>
      <w:ins w:id="34" w:author="Anjali Kulkarni" w:date="2018-01-02T17:03:00Z">
        <w:r>
          <w:t xml:space="preserve"> Ask-Tell model fails. </w:t>
        </w:r>
      </w:ins>
      <w:ins w:id="35" w:author="Anjali Kulkarni" w:date="2018-01-02T17:04:00Z">
        <w:r>
          <w:t xml:space="preserve">State of </w:t>
        </w:r>
      </w:ins>
      <w:ins w:id="36" w:author="Yogesh Kulkarni" w:date="2018-01-02T20:45:00Z">
        <w:r w:rsidR="008D5DA8">
          <w:t xml:space="preserve">the </w:t>
        </w:r>
      </w:ins>
      <w:ins w:id="37" w:author="Anjali Kulkarni" w:date="2018-01-02T17:04:00Z">
        <w:del w:id="38" w:author="Yogesh Kulkarni" w:date="2018-01-02T20:45:00Z">
          <w:r w:rsidDel="008D5DA8">
            <w:delText>a</w:delText>
          </w:r>
        </w:del>
      </w:ins>
      <w:ins w:id="39" w:author="Yogesh Kulkarni" w:date="2018-01-02T20:45:00Z">
        <w:r w:rsidR="008D5DA8">
          <w:t>A</w:t>
        </w:r>
      </w:ins>
      <w:ins w:id="40" w:author="Anjali Kulkarni" w:date="2018-01-02T17:04:00Z">
        <w:r>
          <w:t>rt search engines</w:t>
        </w:r>
      </w:ins>
      <w:ins w:id="41" w:author="Anjali Kulkarni" w:date="2018-01-02T17:03:00Z">
        <w:r>
          <w:t xml:space="preserve"> cannot handle such a request.</w:t>
        </w:r>
      </w:ins>
    </w:p>
    <w:p w:rsidR="00FF53BE" w:rsidRDefault="00FF53BE" w:rsidP="00FF53BE">
      <w:pPr>
        <w:rPr>
          <w:ins w:id="42" w:author="Anjali Kulkarni" w:date="2018-01-02T17:03:00Z"/>
        </w:rPr>
      </w:pPr>
      <w:ins w:id="43" w:author="Anjali Kulkarni" w:date="2018-01-02T17:03:00Z">
        <w:del w:id="44" w:author="Yogesh Kulkarni" w:date="2018-01-02T20:46:00Z">
          <w:r w:rsidDel="008D5DA8">
            <w:delText xml:space="preserve">In such cases, there can be more than one answer and probably, they wont be correct either. </w:delText>
          </w:r>
        </w:del>
        <w:r>
          <w:t xml:space="preserve">One would have to </w:t>
        </w:r>
        <w:del w:id="45" w:author="Yogesh Kulkarni" w:date="2018-01-02T20:46:00Z">
          <w:r w:rsidDel="008D5DA8">
            <w:delText xml:space="preserve">take it upon </w:delText>
          </w:r>
        </w:del>
      </w:ins>
      <w:ins w:id="46" w:author="Anjali Kulkarni" w:date="2018-01-02T17:11:00Z">
        <w:del w:id="47" w:author="Yogesh Kulkarni" w:date="2018-01-02T20:46:00Z">
          <w:r w:rsidR="00BA4EF8" w:rsidDel="008D5DA8">
            <w:delText>one</w:delText>
          </w:r>
        </w:del>
      </w:ins>
      <w:ins w:id="48" w:author="Anjali Kulkarni" w:date="2018-01-02T17:03:00Z">
        <w:del w:id="49" w:author="Yogesh Kulkarni" w:date="2018-01-02T20:46:00Z">
          <w:r w:rsidR="00BA4EF8" w:rsidDel="008D5DA8">
            <w:delText>self, for gathering</w:delText>
          </w:r>
        </w:del>
      </w:ins>
      <w:ins w:id="50" w:author="Yogesh Kulkarni" w:date="2018-01-02T20:46:00Z">
        <w:r w:rsidR="008D5DA8">
          <w:t>search for</w:t>
        </w:r>
      </w:ins>
      <w:ins w:id="51" w:author="Anjali Kulkarni" w:date="2018-01-02T17:03:00Z">
        <w:r w:rsidR="00BA4EF8">
          <w:t xml:space="preserve"> </w:t>
        </w:r>
        <w:r>
          <w:t xml:space="preserve">information available in bits and pieces </w:t>
        </w:r>
        <w:del w:id="52" w:author="Yogesh Kulkarni" w:date="2018-01-02T20:47:00Z">
          <w:r w:rsidDel="008D5DA8">
            <w:delText>across the internet</w:delText>
          </w:r>
        </w:del>
      </w:ins>
      <w:ins w:id="53" w:author="Yogesh Kulkarni" w:date="2018-01-02T20:47:00Z">
        <w:r w:rsidR="008D5DA8">
          <w:t>and assemble it together</w:t>
        </w:r>
      </w:ins>
      <w:ins w:id="54" w:author="Anjali Kulkarni" w:date="2018-01-02T17:03:00Z">
        <w:r>
          <w:t xml:space="preserve"> </w:t>
        </w:r>
        <w:del w:id="55" w:author="Yogesh Kulkarni" w:date="2018-01-02T20:47:00Z">
          <w:r w:rsidDel="008D5DA8">
            <w:delText xml:space="preserve">or find an expert in the required area to get queries resolved. </w:delText>
          </w:r>
        </w:del>
      </w:ins>
    </w:p>
    <w:p w:rsidR="00FF53BE" w:rsidRDefault="00FF53BE" w:rsidP="00FF53BE">
      <w:pPr>
        <w:rPr>
          <w:ins w:id="56" w:author="Anjali Kulkarni" w:date="2018-01-02T17:03:00Z"/>
        </w:rPr>
      </w:pPr>
      <w:ins w:id="57" w:author="Anjali Kulkarni" w:date="2018-01-02T17:03:00Z">
        <w:r>
          <w:t xml:space="preserve">Hmm... Time consuming, </w:t>
        </w:r>
        <w:del w:id="58" w:author="Yogesh Kulkarni" w:date="2018-01-02T20:47:00Z">
          <w:r w:rsidDel="008D5DA8">
            <w:delText>isnt</w:delText>
          </w:r>
        </w:del>
      </w:ins>
      <w:ins w:id="59" w:author="Yogesh Kulkarni" w:date="2018-01-02T20:47:00Z">
        <w:r w:rsidR="008D5DA8">
          <w:t>isn’t</w:t>
        </w:r>
      </w:ins>
      <w:ins w:id="60" w:author="Anjali Kulkarni" w:date="2018-01-02T17:03:00Z">
        <w:r>
          <w:t xml:space="preserve"> it?</w:t>
        </w:r>
      </w:ins>
    </w:p>
    <w:p w:rsidR="00FF53BE" w:rsidRDefault="00FF53BE">
      <w:pPr>
        <w:rPr>
          <w:ins w:id="61" w:author="Anjali Kulkarni" w:date="2018-01-02T17:06:00Z"/>
        </w:rPr>
        <w:pPrChange w:id="62" w:author="Anjali Kulkarni" w:date="2018-01-02T17:03:00Z">
          <w:pPr>
            <w:pStyle w:val="Heading1"/>
          </w:pPr>
        </w:pPrChange>
      </w:pPr>
      <w:ins w:id="63" w:author="Anjali Kulkarni" w:date="2018-01-02T17:03:00Z">
        <w:r>
          <w:t xml:space="preserve">This Ask -Tell </w:t>
        </w:r>
        <w:r w:rsidR="00BA4EF8">
          <w:t>model is set to get revolution</w:t>
        </w:r>
        <w:r>
          <w:t>ised soon, with the advent of Chat</w:t>
        </w:r>
        <w:del w:id="64" w:author="Yogesh Kulkarni" w:date="2018-01-02T20:50:00Z">
          <w:r w:rsidDel="008D5DA8">
            <w:delText xml:space="preserve"> </w:delText>
          </w:r>
        </w:del>
        <w:r>
          <w:t>bots</w:t>
        </w:r>
      </w:ins>
      <w:ins w:id="65" w:author="Yogesh Kulkarni" w:date="2018-01-02T20:50:00Z">
        <w:r w:rsidR="008D5DA8">
          <w:t xml:space="preserve"> (also referred to as just “bots”)</w:t>
        </w:r>
      </w:ins>
      <w:ins w:id="66" w:author="Anjali Kulkarni" w:date="2018-01-02T17:03:00Z">
        <w:r>
          <w:t xml:space="preserve">. </w:t>
        </w:r>
      </w:ins>
    </w:p>
    <w:p w:rsidR="00FF53BE" w:rsidRDefault="00FF53BE">
      <w:pPr>
        <w:rPr>
          <w:ins w:id="67" w:author="Anjali Kulkarni" w:date="2018-01-02T17:06:00Z"/>
        </w:rPr>
        <w:pPrChange w:id="68" w:author="Anjali Kulkarni" w:date="2018-01-02T17:03:00Z">
          <w:pPr>
            <w:pStyle w:val="Heading1"/>
          </w:pPr>
        </w:pPrChange>
      </w:pPr>
      <w:moveToRangeStart w:id="69" w:author="Anjali Kulkarni" w:date="2018-01-02T17:06:00Z" w:name="move502676112"/>
      <w:moveTo w:id="70" w:author="Anjali Kulkarni" w:date="2018-01-02T17:06:00Z">
        <w:r>
          <w:t xml:space="preserve">If the nature of program is more of query-response type (i.e. Question-Answers) then bots are highly suitable. Searching for flight-hotels bookings, knowing admission procedures, enquiring home loan status, etc. are some of the potential applications. To know more about certain procedures, like how to apply for a passport, websites totally provide standard procedure information along with Frequently Asked Questions (FAQs).  Going through them can be painstaking and plain boring. </w:t>
        </w:r>
        <w:del w:id="71" w:author="Yogesh Kulkarni" w:date="2018-01-02T20:48:00Z">
          <w:r w:rsidDel="008D5DA8">
            <w:delText>How about having a chat interface to FAQs?</w:delText>
          </w:r>
        </w:del>
      </w:moveTo>
      <w:moveToRangeEnd w:id="69"/>
      <w:ins w:id="72" w:author="Yogesh Kulkarni" w:date="2018-01-02T20:48:00Z">
        <w:r w:rsidR="008D5DA8">
          <w:t xml:space="preserve">There, </w:t>
        </w:r>
      </w:ins>
      <w:ins w:id="73" w:author="Yogesh Kulkarni" w:date="2018-01-02T20:50:00Z">
        <w:r w:rsidR="008D5DA8">
          <w:t>c</w:t>
        </w:r>
      </w:ins>
      <w:ins w:id="74" w:author="Yogesh Kulkarni" w:date="2018-01-02T20:48:00Z">
        <w:r w:rsidR="008D5DA8">
          <w:t>hatbo</w:t>
        </w:r>
      </w:ins>
      <w:ins w:id="75" w:author="Yogesh Kulkarni" w:date="2018-01-02T20:49:00Z">
        <w:r w:rsidR="008D5DA8">
          <w:t>ts come handy, effective and thus, they have become enormously popular.</w:t>
        </w:r>
      </w:ins>
    </w:p>
    <w:p w:rsidR="00FF53BE" w:rsidRPr="008D5DA8" w:rsidRDefault="00FF53BE">
      <w:pPr>
        <w:pPrChange w:id="76" w:author="Anjali Kulkarni" w:date="2018-01-02T17:03:00Z">
          <w:pPr>
            <w:pStyle w:val="Heading1"/>
          </w:pPr>
        </w:pPrChange>
      </w:pPr>
      <w:ins w:id="77" w:author="Anjali Kulkarni" w:date="2018-01-02T17:03:00Z">
        <w:r>
          <w:t xml:space="preserve">Natural Language Processing </w:t>
        </w:r>
        <w:del w:id="78" w:author="Yogesh Kulkarni" w:date="2018-01-02T20:49:00Z">
          <w:r w:rsidDel="008D5DA8">
            <w:delText>will</w:delText>
          </w:r>
        </w:del>
      </w:ins>
      <w:ins w:id="79" w:author="Yogesh Kulkarni" w:date="2018-01-02T20:49:00Z">
        <w:r w:rsidR="008D5DA8">
          <w:t>have</w:t>
        </w:r>
      </w:ins>
      <w:ins w:id="80" w:author="Anjali Kulkarni" w:date="2018-01-02T17:03:00Z">
        <w:r>
          <w:t xml:space="preserve"> allow</w:t>
        </w:r>
      </w:ins>
      <w:ins w:id="81" w:author="Yogesh Kulkarni" w:date="2018-01-02T20:49:00Z">
        <w:r w:rsidR="008D5DA8">
          <w:t>ed</w:t>
        </w:r>
      </w:ins>
      <w:ins w:id="82" w:author="Anjali Kulkarni" w:date="2018-01-02T17:03:00Z">
        <w:r>
          <w:t xml:space="preserve"> bots to have a greater understanding of language and context. </w:t>
        </w:r>
        <w:del w:id="83" w:author="Yogesh Kulkarni" w:date="2018-01-02T20:51:00Z">
          <w:r w:rsidDel="008D5DA8">
            <w:delText>Soon, a bot will be</w:delText>
          </w:r>
        </w:del>
      </w:ins>
      <w:ins w:id="84" w:author="Yogesh Kulkarni" w:date="2018-01-02T20:51:00Z">
        <w:r w:rsidR="008D5DA8">
          <w:t xml:space="preserve">They are </w:t>
        </w:r>
        <w:proofErr w:type="spellStart"/>
        <w:r w:rsidR="008D5DA8">
          <w:t>beoming</w:t>
        </w:r>
        <w:proofErr w:type="spellEnd"/>
        <w:r w:rsidR="008D5DA8">
          <w:t xml:space="preserve"> more intelligent</w:t>
        </w:r>
      </w:ins>
      <w:ins w:id="85" w:author="Anjali Kulkarni" w:date="2018-01-02T17:03:00Z">
        <w:r>
          <w:t xml:space="preserve"> </w:t>
        </w:r>
        <w:del w:id="86" w:author="Yogesh Kulkarni" w:date="2018-01-02T20:51:00Z">
          <w:r w:rsidDel="008D5DA8">
            <w:delText xml:space="preserve">able to </w:delText>
          </w:r>
        </w:del>
      </w:ins>
      <w:ins w:id="87" w:author="Yogesh Kulkarni" w:date="2018-01-02T20:51:00Z">
        <w:r w:rsidR="008D5DA8">
          <w:t>in</w:t>
        </w:r>
      </w:ins>
      <w:ins w:id="88" w:author="Yogesh Kulkarni" w:date="2018-01-02T20:52:00Z">
        <w:r w:rsidR="008D5DA8">
          <w:t xml:space="preserve"> </w:t>
        </w:r>
      </w:ins>
      <w:ins w:id="89" w:author="Anjali Kulkarni" w:date="2018-01-02T17:03:00Z">
        <w:r>
          <w:t>understand</w:t>
        </w:r>
      </w:ins>
      <w:ins w:id="90" w:author="Yogesh Kulkarni" w:date="2018-01-02T20:52:00Z">
        <w:r w:rsidR="008D5DA8">
          <w:t>ing</w:t>
        </w:r>
      </w:ins>
      <w:ins w:id="91" w:author="Anjali Kulkarni" w:date="2018-01-02T17:03:00Z">
        <w:r>
          <w:t xml:space="preserve"> the meaning of </w:t>
        </w:r>
        <w:del w:id="92" w:author="Yogesh Kulkarni" w:date="2018-01-02T20:52:00Z">
          <w:r w:rsidDel="008D5DA8">
            <w:delText>your</w:delText>
          </w:r>
        </w:del>
      </w:ins>
      <w:ins w:id="93" w:author="Yogesh Kulkarni" w:date="2018-01-02T20:52:00Z">
        <w:r w:rsidR="008D5DA8">
          <w:t>a</w:t>
        </w:r>
      </w:ins>
      <w:ins w:id="94" w:author="Anjali Kulkarni" w:date="2018-01-02T17:03:00Z">
        <w:r>
          <w:t xml:space="preserve"> search and </w:t>
        </w:r>
      </w:ins>
      <w:ins w:id="95" w:author="Yogesh Kulkarni" w:date="2018-01-02T20:52:00Z">
        <w:r w:rsidR="008D5DA8">
          <w:t xml:space="preserve">can </w:t>
        </w:r>
      </w:ins>
      <w:ins w:id="96" w:author="Anjali Kulkarni" w:date="2018-01-02T17:03:00Z">
        <w:r>
          <w:t>return very specific, context based information.</w:t>
        </w:r>
      </w:ins>
    </w:p>
    <w:p w:rsidR="007048F9" w:rsidRDefault="00F10090" w:rsidP="007048F9">
      <w:del w:id="97" w:author="Anjali Kulkarni" w:date="2018-01-02T17:07:00Z">
        <w:r w:rsidDel="00FF53BE">
          <w:delText xml:space="preserve">Command line interface </w:delText>
        </w:r>
        <w:r w:rsidR="007976F2" w:rsidDel="00FF53BE">
          <w:delText xml:space="preserve">programs have </w:delText>
        </w:r>
        <w:r w:rsidDel="00FF53BE">
          <w:delText xml:space="preserve">become a thing of </w:delText>
        </w:r>
        <w:r w:rsidR="007976F2" w:rsidDel="00FF53BE">
          <w:delText>the</w:delText>
        </w:r>
        <w:r w:rsidDel="00FF53BE">
          <w:delText xml:space="preserve"> past. </w:delText>
        </w:r>
        <w:r w:rsidR="001A6A0B" w:rsidDel="00FF53BE">
          <w:delText>We</w:delText>
        </w:r>
        <w:r w:rsidDel="00FF53BE">
          <w:delText xml:space="preserve"> sta</w:delText>
        </w:r>
        <w:r w:rsidR="001B50EB" w:rsidDel="00FF53BE">
          <w:delText>r</w:delText>
        </w:r>
        <w:r w:rsidDel="00FF53BE">
          <w:delText>ted using GUI (Graphical User Interfaces) programs on Desktops</w:delText>
        </w:r>
        <w:r w:rsidR="006004C2" w:rsidDel="00FF53BE">
          <w:delText>,</w:delText>
        </w:r>
        <w:r w:rsidDel="00FF53BE">
          <w:delText xml:space="preserve"> then </w:delText>
        </w:r>
        <w:r w:rsidR="003C6DCB" w:rsidDel="00FF53BE">
          <w:delText xml:space="preserve">similar ones as </w:delText>
        </w:r>
        <w:r w:rsidDel="00FF53BE">
          <w:delText>apps on mobile</w:delText>
        </w:r>
        <w:r w:rsidR="006004C2" w:rsidDel="00FF53BE">
          <w:delText>s</w:delText>
        </w:r>
        <w:r w:rsidDel="00FF53BE">
          <w:delText xml:space="preserve">. </w:delText>
        </w:r>
        <w:r w:rsidR="007976F2" w:rsidDel="00FF53BE">
          <w:delText xml:space="preserve">That’s </w:delText>
        </w:r>
        <w:r w:rsidR="006004C2" w:rsidDel="00FF53BE">
          <w:delText xml:space="preserve">also </w:delText>
        </w:r>
        <w:r w:rsidR="007976F2" w:rsidDel="00FF53BE">
          <w:delText xml:space="preserve">fading away slowly, especially on mobiles. </w:delText>
        </w:r>
      </w:del>
      <w:del w:id="98" w:author="Anjali Kulkarni" w:date="2018-01-02T17:08:00Z">
        <w:r w:rsidDel="00FF53BE">
          <w:delText xml:space="preserve">Now is the era of </w:delText>
        </w:r>
      </w:del>
      <w:del w:id="99" w:author="Yogesh Kulkarni" w:date="2018-01-02T20:52:00Z">
        <w:r w:rsidDel="008D5DA8">
          <w:delText>c</w:delText>
        </w:r>
      </w:del>
      <w:ins w:id="100" w:author="Anjali Kulkarni" w:date="2018-01-02T17:08:00Z">
        <w:del w:id="101" w:author="Yogesh Kulkarni" w:date="2018-01-02T20:52:00Z">
          <w:r w:rsidR="00FF53BE" w:rsidDel="008D5DA8">
            <w:delText>C</w:delText>
          </w:r>
        </w:del>
      </w:ins>
      <w:del w:id="102" w:author="Yogesh Kulkarni" w:date="2018-01-02T20:52:00Z">
        <w:r w:rsidDel="008D5DA8">
          <w:delText xml:space="preserve">onversational apps, popularly </w:delText>
        </w:r>
        <w:r w:rsidR="003C6DCB" w:rsidDel="008D5DA8">
          <w:delText>known as chatbots or just bots</w:delText>
        </w:r>
      </w:del>
      <w:ins w:id="103" w:author="Yogesh Kulkarni" w:date="2018-01-02T20:52:00Z">
        <w:r w:rsidR="008D5DA8">
          <w:t>Bots</w:t>
        </w:r>
      </w:ins>
      <w:r w:rsidR="003C6DCB">
        <w:t>, such as WhatsApp, Messenger, Slack, etc</w:t>
      </w:r>
      <w:r w:rsidR="007976F2">
        <w:t>.</w:t>
      </w:r>
      <w:r w:rsidR="003C6DCB">
        <w:t xml:space="preserve"> </w:t>
      </w:r>
      <w:ins w:id="104" w:author="Anjali Kulkarni" w:date="2018-01-02T17:08:00Z">
        <w:del w:id="105" w:author="Yogesh Kulkarni" w:date="2018-01-02T20:52:00Z">
          <w:r w:rsidR="00FF53BE" w:rsidDel="008D5DA8">
            <w:delText>will soon be used</w:delText>
          </w:r>
        </w:del>
      </w:ins>
      <w:ins w:id="106" w:author="Yogesh Kulkarni" w:date="2018-01-02T20:52:00Z">
        <w:r w:rsidR="008D5DA8">
          <w:t>are being used</w:t>
        </w:r>
      </w:ins>
      <w:ins w:id="107" w:author="Anjali Kulkarni" w:date="2018-01-02T17:08:00Z">
        <w:r w:rsidR="00FF53BE">
          <w:t xml:space="preserve"> </w:t>
        </w:r>
      </w:ins>
      <w:r w:rsidR="003C6DCB">
        <w:t>not just for friendly chatting</w:t>
      </w:r>
      <w:ins w:id="108" w:author="Anjali Kulkarni" w:date="2018-01-02T17:08:00Z">
        <w:r w:rsidR="00FF53BE">
          <w:t>,</w:t>
        </w:r>
      </w:ins>
      <w:r w:rsidR="003C6DCB">
        <w:t xml:space="preserve"> but</w:t>
      </w:r>
      <w:r w:rsidR="007976F2">
        <w:t xml:space="preserve"> also</w:t>
      </w:r>
      <w:r w:rsidR="003C6DCB">
        <w:t xml:space="preserve"> to get some </w:t>
      </w:r>
      <w:proofErr w:type="gramStart"/>
      <w:r w:rsidR="003C6DCB">
        <w:t>real information</w:t>
      </w:r>
      <w:proofErr w:type="gramEnd"/>
      <w:r w:rsidR="003C6DCB">
        <w:t xml:space="preserve"> and </w:t>
      </w:r>
      <w:r w:rsidR="007976F2">
        <w:t xml:space="preserve">to </w:t>
      </w:r>
      <w:r w:rsidR="003C6DCB">
        <w:t>get work done.</w:t>
      </w:r>
      <w:r w:rsidR="007976F2">
        <w:t xml:space="preserve"> Bots </w:t>
      </w:r>
      <w:ins w:id="109" w:author="Yogesh Kulkarni" w:date="2018-01-02T20:53:00Z">
        <w:r w:rsidR="00705141">
          <w:t xml:space="preserve">are </w:t>
        </w:r>
      </w:ins>
      <w:del w:id="110" w:author="Yogesh Kulkarni" w:date="2018-01-02T20:53:00Z">
        <w:r w:rsidR="007976F2" w:rsidDel="00705141">
          <w:delText>may soon replace</w:delText>
        </w:r>
      </w:del>
      <w:ins w:id="111" w:author="Yogesh Kulkarni" w:date="2018-01-02T20:53:00Z">
        <w:r w:rsidR="00705141">
          <w:t>increasingly replacing</w:t>
        </w:r>
      </w:ins>
      <w:r w:rsidR="007976F2">
        <w:t xml:space="preserve"> websites-</w:t>
      </w:r>
      <w:r w:rsidR="00EE3BBE">
        <w:t>interface</w:t>
      </w:r>
      <w:r w:rsidR="007976F2">
        <w:t xml:space="preserve"> also.</w:t>
      </w:r>
      <w:ins w:id="112" w:author="Yogesh Kulkarni" w:date="2018-01-02T20:53:00Z">
        <w:r w:rsidR="00705141">
          <w:t xml:space="preserve"> This article talks about one such use of bots, </w:t>
        </w:r>
      </w:ins>
      <w:ins w:id="113" w:author="Yogesh Kulkarni" w:date="2018-01-02T20:54:00Z">
        <w:r w:rsidR="00705141">
          <w:t xml:space="preserve">for querying information related to newly introduced tax, called </w:t>
        </w:r>
      </w:ins>
      <w:ins w:id="114" w:author="Yogesh Kulkarni" w:date="2018-01-02T20:55:00Z">
        <w:r w:rsidR="00705141">
          <w:t>Goods and Services Tax (</w:t>
        </w:r>
      </w:ins>
      <w:ins w:id="115" w:author="Yogesh Kulkarni" w:date="2018-01-02T20:54:00Z">
        <w:r w:rsidR="00705141">
          <w:t>GST</w:t>
        </w:r>
      </w:ins>
      <w:ins w:id="116" w:author="Yogesh Kulkarni" w:date="2018-01-02T20:55:00Z">
        <w:r w:rsidR="00705141">
          <w:t>)</w:t>
        </w:r>
      </w:ins>
      <w:ins w:id="117" w:author="Yogesh Kulkarni" w:date="2018-01-02T20:54:00Z">
        <w:r w:rsidR="00705141">
          <w:t xml:space="preserve"> in India.</w:t>
        </w:r>
      </w:ins>
      <w:ins w:id="118" w:author="Yogesh Kulkarni" w:date="2018-01-02T20:55:00Z">
        <w:r w:rsidR="00705141">
          <w:t xml:space="preserve"> Being new to all, lots of people need clarifications and flock to websites, search engines for answers.</w:t>
        </w:r>
      </w:ins>
      <w:ins w:id="119" w:author="Yogesh Kulkarni" w:date="2018-01-02T20:56:00Z">
        <w:r w:rsidR="00705141">
          <w:t xml:space="preserve"> Chatbots can provide such information in a natural, conversational way.</w:t>
        </w:r>
      </w:ins>
      <w:ins w:id="120" w:author="Yogesh Kulkarni" w:date="2018-01-02T20:57:00Z">
        <w:r w:rsidR="00705141">
          <w:t xml:space="preserve"> This article demonstrates building a chatbot for </w:t>
        </w:r>
      </w:ins>
      <w:ins w:id="121" w:author="Yogesh Kulkarni" w:date="2018-01-02T20:58:00Z">
        <w:r w:rsidR="00705141">
          <w:t>answering queries related to GST.</w:t>
        </w:r>
      </w:ins>
    </w:p>
    <w:p w:rsidR="00BA4EF8" w:rsidDel="00705141" w:rsidRDefault="00BA4EF8" w:rsidP="00705141">
      <w:pPr>
        <w:rPr>
          <w:ins w:id="122" w:author="Anjali Kulkarni" w:date="2018-01-02T17:10:00Z"/>
          <w:del w:id="123" w:author="Yogesh Kulkarni" w:date="2018-01-02T20:57:00Z"/>
        </w:rPr>
      </w:pPr>
      <w:ins w:id="124" w:author="Anjali Kulkarni" w:date="2018-01-02T17:10:00Z">
        <w:del w:id="125" w:author="Yogesh Kulkarni" w:date="2018-01-02T20:55:00Z">
          <w:r w:rsidDel="00705141">
            <w:delText>Recently, taxation system in India underwent a g</w:delText>
          </w:r>
        </w:del>
      </w:ins>
      <w:ins w:id="126" w:author="Anjali Kulkarni" w:date="2018-01-02T17:13:00Z">
        <w:del w:id="127" w:author="Yogesh Kulkarni" w:date="2018-01-02T20:55:00Z">
          <w:r w:rsidDel="00705141">
            <w:delText>r</w:delText>
          </w:r>
        </w:del>
      </w:ins>
      <w:ins w:id="128" w:author="Anjali Kulkarni" w:date="2018-01-02T17:10:00Z">
        <w:del w:id="129" w:author="Yogesh Kulkarni" w:date="2018-01-02T20:55:00Z">
          <w:r w:rsidDel="00705141">
            <w:delText xml:space="preserve">eat change, when Government introduced a tax called GST. </w:delText>
          </w:r>
        </w:del>
        <w:del w:id="130" w:author="Yogesh Kulkarni" w:date="2018-01-02T20:57:00Z">
          <w:r w:rsidDel="00705141">
            <w:delText>GST or Goods and Service Tax is an indirect tax levied on the supply of goods and services. GST Law has replaced many indirect tax laws that previously existed in India.</w:delText>
          </w:r>
        </w:del>
      </w:ins>
    </w:p>
    <w:p w:rsidR="00BA4EF8" w:rsidRDefault="00BA4EF8" w:rsidP="00705141">
      <w:pPr>
        <w:rPr>
          <w:ins w:id="131" w:author="Anjali Kulkarni" w:date="2018-01-02T17:10:00Z"/>
        </w:rPr>
      </w:pPr>
      <w:ins w:id="132" w:author="Anjali Kulkarni" w:date="2018-01-02T17:10:00Z">
        <w:del w:id="133" w:author="Yogesh Kulkarni" w:date="2018-01-02T20:57:00Z">
          <w:r w:rsidDel="00705141">
            <w:lastRenderedPageBreak/>
            <w:delText xml:space="preserve">Numerous rules that govern the application of this taxation process, because of which there can be quite a few queries that people would ask and would want to gather information about. </w:delText>
          </w:r>
        </w:del>
      </w:ins>
    </w:p>
    <w:p w:rsidR="001B50EB" w:rsidDel="00BA4EF8" w:rsidRDefault="00BA4EF8" w:rsidP="00BA4EF8">
      <w:pPr>
        <w:rPr>
          <w:del w:id="134" w:author="Anjali Kulkarni" w:date="2018-01-02T17:09:00Z"/>
        </w:rPr>
      </w:pPr>
      <w:ins w:id="135" w:author="Anjali Kulkarni" w:date="2018-01-02T17:10:00Z">
        <w:del w:id="136" w:author="Yogesh Kulkarni" w:date="2018-01-02T20:58:00Z">
          <w:r w:rsidDel="00705141">
            <w:delText>Hence, this unexplored area will prove as a good candidate for chatbot implementation. Lets</w:delText>
          </w:r>
        </w:del>
      </w:ins>
      <w:ins w:id="137" w:author="Yogesh Kulkarni" w:date="2018-01-02T20:58:00Z">
        <w:r w:rsidR="00705141">
          <w:t>Let’s</w:t>
        </w:r>
      </w:ins>
      <w:ins w:id="138" w:author="Anjali Kulkarni" w:date="2018-01-02T17:10:00Z">
        <w:r>
          <w:t xml:space="preserve"> call this </w:t>
        </w:r>
        <w:del w:id="139" w:author="Yogesh Kulkarni" w:date="2018-01-02T20:58:00Z">
          <w:r w:rsidDel="00705141">
            <w:delText xml:space="preserve">as </w:delText>
          </w:r>
        </w:del>
        <w:r>
          <w:t>a GST</w:t>
        </w:r>
      </w:ins>
      <w:ins w:id="140" w:author="Yogesh Kulkarni" w:date="2018-01-02T20:58:00Z">
        <w:r w:rsidR="00705141">
          <w:t>-</w:t>
        </w:r>
      </w:ins>
      <w:ins w:id="141" w:author="Yogesh Kulkarni" w:date="2018-01-02T21:00:00Z">
        <w:r w:rsidR="00705141">
          <w:t>FAQ-</w:t>
        </w:r>
      </w:ins>
      <w:bookmarkStart w:id="142" w:name="_GoBack"/>
      <w:bookmarkEnd w:id="142"/>
      <w:ins w:id="143" w:author="Anjali Kulkarni" w:date="2018-01-02T17:10:00Z">
        <w:del w:id="144" w:author="Yogesh Kulkarni" w:date="2018-01-02T20:58:00Z">
          <w:r w:rsidDel="00705141">
            <w:delText xml:space="preserve"> </w:delText>
          </w:r>
        </w:del>
        <w:r>
          <w:t xml:space="preserve">Bot! </w:t>
        </w:r>
      </w:ins>
      <w:moveFromRangeStart w:id="145" w:author="Anjali Kulkarni" w:date="2018-01-02T17:06:00Z" w:name="move502676112"/>
      <w:moveFrom w:id="146" w:author="Anjali Kulkarni" w:date="2018-01-02T17:06:00Z">
        <w:del w:id="147" w:author="Anjali Kulkarni" w:date="2018-01-02T17:09:00Z">
          <w:r w:rsidR="001B50EB" w:rsidDel="00BA4EF8">
            <w:delText>If the nature of program is more of query-response type (i</w:delText>
          </w:r>
          <w:r w:rsidR="00392AC3" w:rsidDel="00BA4EF8">
            <w:delText>.</w:delText>
          </w:r>
          <w:r w:rsidR="001B50EB" w:rsidDel="00BA4EF8">
            <w:delText>e</w:delText>
          </w:r>
          <w:r w:rsidR="00392AC3" w:rsidDel="00BA4EF8">
            <w:delText>.</w:delText>
          </w:r>
          <w:r w:rsidR="001B50EB" w:rsidDel="00BA4EF8">
            <w:delText xml:space="preserve"> Question-Answers) then bots are highly suitable. Searching for f</w:delText>
          </w:r>
          <w:r w:rsidR="00392AC3" w:rsidDel="00BA4EF8">
            <w:delText>l</w:delText>
          </w:r>
          <w:r w:rsidR="001B50EB" w:rsidDel="00BA4EF8">
            <w:delText>ight</w:delText>
          </w:r>
          <w:r w:rsidR="007328DE" w:rsidDel="00BA4EF8">
            <w:delText>-</w:delText>
          </w:r>
          <w:r w:rsidR="001B50EB" w:rsidDel="00BA4EF8">
            <w:delText>hotels</w:delText>
          </w:r>
          <w:r w:rsidR="007328DE" w:rsidDel="00BA4EF8">
            <w:delText xml:space="preserve"> bookings</w:delText>
          </w:r>
          <w:r w:rsidR="001B50EB" w:rsidDel="00BA4EF8">
            <w:delText>, knowing admission procedures, enquiring home loan status, etc. are some of the potential applications.</w:delText>
          </w:r>
          <w:r w:rsidR="00517367" w:rsidDel="00BA4EF8">
            <w:delText xml:space="preserve"> To know more about certain </w:delText>
          </w:r>
          <w:r w:rsidR="0010195C" w:rsidDel="00BA4EF8">
            <w:delText>procedures</w:delText>
          </w:r>
          <w:r w:rsidR="00517367" w:rsidDel="00BA4EF8">
            <w:delText>, like how to apply for a passport, websites totally provide standard procedure information along with Frequently Asked Questions (FAQs).  Going through them can be painstaking and plain boring</w:delText>
          </w:r>
          <w:r w:rsidR="00392AC3" w:rsidDel="00BA4EF8">
            <w:delText>. How about having a chat interf</w:delText>
          </w:r>
          <w:r w:rsidR="00517367" w:rsidDel="00BA4EF8">
            <w:delText>ace to FA</w:delText>
          </w:r>
          <w:r w:rsidR="007976F2" w:rsidDel="00BA4EF8">
            <w:delText>Qs?</w:delText>
          </w:r>
          <w:r w:rsidR="00517367" w:rsidDel="00BA4EF8">
            <w:delText xml:space="preserve"> </w:delText>
          </w:r>
        </w:del>
      </w:moveFrom>
      <w:moveFromRangeEnd w:id="145"/>
      <w:del w:id="148" w:author="Anjali Kulkarni" w:date="2018-01-02T17:09:00Z">
        <w:r w:rsidR="00517367" w:rsidDel="00BA4EF8">
          <w:delText xml:space="preserve">Such FAQ-bots could be highly effective in Customer Service kind of scenarios. The example shown here is a chat interface to GST (Goods and </w:delText>
        </w:r>
        <w:r w:rsidR="0010195C" w:rsidDel="00BA4EF8">
          <w:delText>Service</w:delText>
        </w:r>
        <w:r w:rsidR="00517367" w:rsidDel="00BA4EF8">
          <w:delText xml:space="preserve"> Tax) FAQs.</w:delText>
        </w:r>
      </w:del>
      <w:ins w:id="149" w:author="Yogesh Kulkarni" w:date="2018-01-02T20:59:00Z">
        <w:r w:rsidR="00705141">
          <w:t xml:space="preserve"> Amongst </w:t>
        </w:r>
        <w:proofErr w:type="gramStart"/>
        <w:r w:rsidR="00705141">
          <w:t>large number</w:t>
        </w:r>
        <w:proofErr w:type="gramEnd"/>
        <w:r w:rsidR="00705141">
          <w:t xml:space="preserve"> of choices available for building chatbot, this implementation uses Rasa-NLU library in </w:t>
        </w:r>
        <w:proofErr w:type="spellStart"/>
        <w:r w:rsidR="00705141">
          <w:t>Python.</w:t>
        </w:r>
      </w:ins>
    </w:p>
    <w:p w:rsidR="00BA4EF8" w:rsidDel="00705141" w:rsidRDefault="00705141" w:rsidP="00705141">
      <w:pPr>
        <w:pStyle w:val="Heading1"/>
        <w:rPr>
          <w:del w:id="150" w:author="Yogesh Kulkarni" w:date="2018-01-02T20:58:00Z"/>
        </w:rPr>
      </w:pPr>
      <w:ins w:id="151" w:author="Yogesh Kulkarni" w:date="2018-01-02T20:59:00Z">
        <w:r>
          <w:t>Why</w:t>
        </w:r>
        <w:proofErr w:type="spellEnd"/>
        <w:r>
          <w:t xml:space="preserve"> RASA-NLU?</w:t>
        </w:r>
      </w:ins>
    </w:p>
    <w:p w:rsidR="00705141" w:rsidRPr="00705141" w:rsidRDefault="00705141" w:rsidP="00705141">
      <w:pPr>
        <w:rPr>
          <w:ins w:id="152" w:author="Yogesh Kulkarni" w:date="2018-01-02T21:00:00Z"/>
        </w:rPr>
      </w:pPr>
    </w:p>
    <w:p w:rsidR="008046ED" w:rsidRDefault="00EE3BBE" w:rsidP="007048F9">
      <w:r>
        <w:t>Many chatbot platforms are available, right from rudimentary rule-based (AIML</w:t>
      </w:r>
      <w:r w:rsidR="00392AC3">
        <w:t xml:space="preserve"> -</w:t>
      </w:r>
      <w:r>
        <w:t xml:space="preserve">Artificial Intelligence Markup Language), right up to highly sophisticated Artificially Intelligent bots. Popular platforms are API.ai, Wit.ai, Facebook APIs, Microsoft LUIS, IBM Watson, etc. Most of these are Webservices, where you send </w:t>
      </w:r>
      <w:r w:rsidR="00CA6334">
        <w:t xml:space="preserve">conversations </w:t>
      </w:r>
      <w:r w:rsidR="008302FD">
        <w:t>to their server, then</w:t>
      </w:r>
      <w:r>
        <w:t xml:space="preserve"> in response, receive </w:t>
      </w:r>
      <w:r w:rsidR="008302FD">
        <w:t xml:space="preserve">the </w:t>
      </w:r>
      <w:r>
        <w:t xml:space="preserve">intent and entities of it. If one </w:t>
      </w:r>
      <w:r w:rsidR="00692569">
        <w:t>cannot send the</w:t>
      </w:r>
      <w:r w:rsidR="00CA6334">
        <w:t>se</w:t>
      </w:r>
      <w:r w:rsidR="00692569">
        <w:t xml:space="preserve"> conversation</w:t>
      </w:r>
      <w:r w:rsidR="00CA6334">
        <w:t>s</w:t>
      </w:r>
      <w:r w:rsidR="00692569">
        <w:t xml:space="preserve"> over </w:t>
      </w:r>
      <w:r w:rsidR="00CA6334">
        <w:t xml:space="preserve">the </w:t>
      </w:r>
      <w:r w:rsidR="00692569">
        <w:t>web, due to security issues,</w:t>
      </w:r>
      <w:r>
        <w:t xml:space="preserve"> then Rasa-NLU could be a good </w:t>
      </w:r>
      <w:r w:rsidR="00692569">
        <w:t xml:space="preserve">platform </w:t>
      </w:r>
      <w:r>
        <w:t>choice</w:t>
      </w:r>
      <w:r w:rsidR="008046ED">
        <w:t>.</w:t>
      </w:r>
    </w:p>
    <w:p w:rsidR="006B0072" w:rsidRDefault="008046ED" w:rsidP="007048F9">
      <w:r>
        <w:t xml:space="preserve">Rasa-NLU </w:t>
      </w:r>
      <w:r w:rsidR="006B60D2">
        <w:t>builds local NLU</w:t>
      </w:r>
      <w:r>
        <w:t xml:space="preserve"> (Natural Language Understanding)</w:t>
      </w:r>
      <w:r w:rsidR="006B60D2">
        <w:t xml:space="preserve"> model</w:t>
      </w:r>
      <w:r w:rsidR="006004C2">
        <w:t xml:space="preserve"> for extracting intent and entities from a conversation</w:t>
      </w:r>
      <w:r w:rsidR="00EE3BBE">
        <w:t>. It’s open source</w:t>
      </w:r>
      <w:r w:rsidR="00692569">
        <w:t>, fully local</w:t>
      </w:r>
      <w:r w:rsidR="00EE3BBE">
        <w:t xml:space="preserve"> and </w:t>
      </w:r>
      <w:r w:rsidR="00692569">
        <w:t xml:space="preserve">above all, </w:t>
      </w:r>
      <w:r w:rsidR="00EE3BBE">
        <w:t xml:space="preserve">free!! </w:t>
      </w:r>
      <w:r w:rsidR="00662708" w:rsidRPr="00662708">
        <w:t xml:space="preserve">It is </w:t>
      </w:r>
      <w:r w:rsidR="00662708">
        <w:t xml:space="preserve">also </w:t>
      </w:r>
      <w:r w:rsidR="00662708" w:rsidRPr="00662708">
        <w:t>compatible with wit</w:t>
      </w:r>
      <w:r w:rsidR="000E68F2">
        <w:t>.ai</w:t>
      </w:r>
      <w:r w:rsidR="00662708" w:rsidRPr="00662708">
        <w:t xml:space="preserve">, </w:t>
      </w:r>
      <w:r w:rsidR="000E68F2" w:rsidRPr="00662708">
        <w:t>LUIS,</w:t>
      </w:r>
      <w:r w:rsidR="00662708" w:rsidRPr="00662708">
        <w:t xml:space="preserve"> or api.ai, so you can migr</w:t>
      </w:r>
      <w:r w:rsidR="000E68F2">
        <w:t xml:space="preserve">ate your </w:t>
      </w:r>
      <w:r w:rsidR="00E3318D">
        <w:t xml:space="preserve">chat </w:t>
      </w:r>
      <w:r w:rsidR="000E68F2">
        <w:t>application data into R</w:t>
      </w:r>
      <w:r w:rsidR="00662708" w:rsidRPr="00662708">
        <w:t xml:space="preserve">asa </w:t>
      </w:r>
      <w:r w:rsidR="000E68F2">
        <w:t>NLU</w:t>
      </w:r>
      <w:r w:rsidR="00A07218">
        <w:t xml:space="preserve"> model</w:t>
      </w:r>
      <w:r w:rsidR="00662708" w:rsidRPr="00662708">
        <w:t>.</w:t>
      </w:r>
    </w:p>
    <w:p w:rsidR="00EE3BBE" w:rsidRPr="007048F9" w:rsidRDefault="00EE3BBE" w:rsidP="007048F9">
      <w:r>
        <w:t>Below is a demonstrative procedure to install Rasa-</w:t>
      </w:r>
      <w:r w:rsidR="00CA6334">
        <w:t>NLU, and build a simple FAQ bot in Python.</w:t>
      </w:r>
    </w:p>
    <w:p w:rsidR="00C7290B" w:rsidRDefault="00C7290B" w:rsidP="00C7290B">
      <w:pPr>
        <w:pStyle w:val="Heading1"/>
      </w:pPr>
      <w:r>
        <w:t>Building GST FAQ bot architecture</w:t>
      </w:r>
    </w:p>
    <w:p w:rsidR="00C7290B" w:rsidRDefault="00C7290B" w:rsidP="00C7290B">
      <w:r>
        <w:t>Chat bot is a client-server application. In Rasa-NLU case, even server can be local. Client is nothing but Chat Bot UI. Interaction and architecture can be understood by</w:t>
      </w:r>
      <w:r w:rsidR="00A07218">
        <w:t xml:space="preserve"> the</w:t>
      </w:r>
      <w:r>
        <w:t xml:space="preserve"> following diagram:</w:t>
      </w:r>
    </w:p>
    <w:p w:rsidR="00C7290B" w:rsidRDefault="005C1375" w:rsidP="00C7290B">
      <w:r>
        <w:rPr>
          <w:noProof/>
          <w:lang w:val="en-US" w:bidi="ar-SA"/>
        </w:rPr>
        <mc:AlternateContent>
          <mc:Choice Requires="wpg">
            <w:drawing>
              <wp:anchor distT="0" distB="0" distL="114300" distR="114300" simplePos="0" relativeHeight="251709440" behindDoc="1" locked="0" layoutInCell="1" allowOverlap="1">
                <wp:simplePos x="0" y="0"/>
                <wp:positionH relativeFrom="column">
                  <wp:posOffset>114300</wp:posOffset>
                </wp:positionH>
                <wp:positionV relativeFrom="paragraph">
                  <wp:posOffset>50404</wp:posOffset>
                </wp:positionV>
                <wp:extent cx="5886450" cy="3048000"/>
                <wp:effectExtent l="0" t="0" r="19050" b="19050"/>
                <wp:wrapNone/>
                <wp:docPr id="201" name="Group 201"/>
                <wp:cNvGraphicFramePr/>
                <a:graphic xmlns:a="http://schemas.openxmlformats.org/drawingml/2006/main">
                  <a:graphicData uri="http://schemas.microsoft.com/office/word/2010/wordprocessingGroup">
                    <wpg:wgp>
                      <wpg:cNvGrpSpPr/>
                      <wpg:grpSpPr>
                        <a:xfrm>
                          <a:off x="0" y="0"/>
                          <a:ext cx="5886450" cy="3048000"/>
                          <a:chOff x="0" y="0"/>
                          <a:chExt cx="6048375" cy="3181350"/>
                        </a:xfrm>
                      </wpg:grpSpPr>
                      <wpg:grpSp>
                        <wpg:cNvPr id="198" name="Group 198"/>
                        <wpg:cNvGrpSpPr/>
                        <wpg:grpSpPr>
                          <a:xfrm>
                            <a:off x="0" y="0"/>
                            <a:ext cx="6048375" cy="3095625"/>
                            <a:chOff x="0" y="0"/>
                            <a:chExt cx="6048375" cy="3095625"/>
                          </a:xfrm>
                        </wpg:grpSpPr>
                        <wpg:grpSp>
                          <wpg:cNvPr id="195" name="Group 195"/>
                          <wpg:cNvGrpSpPr/>
                          <wpg:grpSpPr>
                            <a:xfrm>
                              <a:off x="0" y="66675"/>
                              <a:ext cx="1943100" cy="3028950"/>
                              <a:chOff x="0" y="0"/>
                              <a:chExt cx="1943100" cy="3028950"/>
                            </a:xfrm>
                          </wpg:grpSpPr>
                          <wps:wsp>
                            <wps:cNvPr id="3" name="Rectangle: Rounded Corners 3"/>
                            <wps:cNvSpPr/>
                            <wps:spPr>
                              <a:xfrm>
                                <a:off x="0" y="0"/>
                                <a:ext cx="1819275" cy="30289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2400" y="323850"/>
                                <a:ext cx="1514475" cy="204787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104900" y="2543175"/>
                                <a:ext cx="514350" cy="24765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F24A6" w:rsidRPr="009F24A6" w:rsidRDefault="009F24A6" w:rsidP="009F24A6">
                                  <w:pPr>
                                    <w:jc w:val="center"/>
                                    <w:rPr>
                                      <w:color w:val="000000" w:themeColor="text1"/>
                                      <w:sz w:val="16"/>
                                      <w:szCs w:val="16"/>
                                    </w:rPr>
                                  </w:pPr>
                                  <w:r w:rsidRPr="009F24A6">
                                    <w:rPr>
                                      <w:color w:val="000000" w:themeColor="text1"/>
                                      <w:sz w:val="16"/>
                                      <w:szCs w:val="16"/>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2400" y="2543175"/>
                                <a:ext cx="857250" cy="24765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504825" y="514350"/>
                                <a:ext cx="847725" cy="25717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596F" w:rsidRPr="0059596F" w:rsidRDefault="0059596F" w:rsidP="0059596F">
                                  <w:pPr>
                                    <w:jc w:val="right"/>
                                    <w:rPr>
                                      <w:color w:val="000000" w:themeColor="text1"/>
                                      <w:sz w:val="16"/>
                                      <w:szCs w:val="16"/>
                                    </w:rPr>
                                  </w:pPr>
                                  <w:r w:rsidRPr="0059596F">
                                    <w:rPr>
                                      <w:color w:val="000000" w:themeColor="text1"/>
                                      <w:sz w:val="16"/>
                                      <w:szCs w:val="16"/>
                                    </w:rP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400175" y="533400"/>
                                <a:ext cx="219075" cy="23812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504825" y="1447800"/>
                                <a:ext cx="847725" cy="25717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400175" y="1466850"/>
                                <a:ext cx="219075" cy="23812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504825" y="895350"/>
                                <a:ext cx="847725" cy="428625"/>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829DA" w:rsidRPr="009829DA" w:rsidRDefault="009829DA" w:rsidP="009829DA">
                                  <w:pPr>
                                    <w:rPr>
                                      <w:color w:val="000000" w:themeColor="text1"/>
                                      <w:sz w:val="16"/>
                                      <w:szCs w:val="16"/>
                                    </w:rPr>
                                  </w:pPr>
                                  <w:r>
                                    <w:rPr>
                                      <w:color w:val="000000" w:themeColor="text1"/>
                                      <w:sz w:val="16"/>
                                      <w:szCs w:val="16"/>
                                    </w:rPr>
                                    <w:t>Welcome</w:t>
                                  </w:r>
                                  <w:r w:rsidR="00937FD6">
                                    <w:rPr>
                                      <w:color w:val="000000" w:themeColor="text1"/>
                                      <w:sz w:val="16"/>
                                      <w:szCs w:val="16"/>
                                    </w:rPr>
                                    <w:t xml:space="preserve"> to GST FAQ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09550" y="895350"/>
                                <a:ext cx="219075" cy="238125"/>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514350" y="1876425"/>
                                <a:ext cx="847725" cy="257175"/>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38125" y="1876425"/>
                                <a:ext cx="219075" cy="238125"/>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28625" y="66675"/>
                                <a:ext cx="106680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5A74" w:rsidRPr="00AD5A74" w:rsidRDefault="00AD5A74" w:rsidP="00AD5A74">
                                  <w:pPr>
                                    <w:jc w:val="center"/>
                                    <w:rPr>
                                      <w:color w:val="000000" w:themeColor="text1"/>
                                      <w:sz w:val="16"/>
                                      <w:szCs w:val="16"/>
                                    </w:rPr>
                                  </w:pPr>
                                  <w:r w:rsidRPr="00AD5A74">
                                    <w:rPr>
                                      <w:color w:val="000000" w:themeColor="text1"/>
                                      <w:sz w:val="16"/>
                                      <w:szCs w:val="16"/>
                                    </w:rPr>
                                    <w:t>GST Chat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20"/>
                            <wps:cNvSpPr/>
                            <wps:spPr>
                              <a:xfrm>
                                <a:off x="1295400" y="609600"/>
                                <a:ext cx="6477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 name="Group 196"/>
                          <wpg:cNvGrpSpPr/>
                          <wpg:grpSpPr>
                            <a:xfrm>
                              <a:off x="2009775" y="19050"/>
                              <a:ext cx="1362075" cy="942975"/>
                              <a:chOff x="0" y="0"/>
                              <a:chExt cx="1362075" cy="942975"/>
                            </a:xfrm>
                          </wpg:grpSpPr>
                          <wps:wsp>
                            <wps:cNvPr id="17" name="Rectangle 17"/>
                            <wps:cNvSpPr/>
                            <wps:spPr>
                              <a:xfrm>
                                <a:off x="0" y="371475"/>
                                <a:ext cx="1362075" cy="5715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71450" y="485775"/>
                                <a:ext cx="1038225" cy="3619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6743" w:rsidRPr="00F06743" w:rsidRDefault="00F06743" w:rsidP="00F06743">
                                  <w:pPr>
                                    <w:jc w:val="center"/>
                                    <w:rPr>
                                      <w:color w:val="000000" w:themeColor="text1"/>
                                      <w:sz w:val="16"/>
                                      <w:szCs w:val="16"/>
                                    </w:rPr>
                                  </w:pPr>
                                  <w:r w:rsidRPr="00F06743">
                                    <w:rPr>
                                      <w:color w:val="000000" w:themeColor="text1"/>
                                      <w:sz w:val="16"/>
                                      <w:szCs w:val="16"/>
                                    </w:rPr>
                                    <w:t>Intent Entities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14300" y="0"/>
                                <a:ext cx="1028700"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06743" w:rsidRPr="000E10CF" w:rsidRDefault="00F06743" w:rsidP="00F06743">
                                  <w:pPr>
                                    <w:jc w:val="center"/>
                                    <w:rPr>
                                      <w:color w:val="000000" w:themeColor="text1"/>
                                    </w:rPr>
                                  </w:pPr>
                                  <w:r w:rsidRPr="000E10CF">
                                    <w:rPr>
                                      <w:color w:val="000000" w:themeColor="text1"/>
                                    </w:rPr>
                                    <w:t>Rasa NLU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Group 197"/>
                          <wpg:cNvGrpSpPr/>
                          <wpg:grpSpPr>
                            <a:xfrm>
                              <a:off x="3629025" y="0"/>
                              <a:ext cx="1304925" cy="1628775"/>
                              <a:chOff x="0" y="0"/>
                              <a:chExt cx="1304925" cy="1628775"/>
                            </a:xfrm>
                          </wpg:grpSpPr>
                          <wps:wsp>
                            <wps:cNvPr id="22" name="Rectangle 22"/>
                            <wps:cNvSpPr/>
                            <wps:spPr>
                              <a:xfrm>
                                <a:off x="0" y="390525"/>
                                <a:ext cx="1304925" cy="12382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42875" y="504825"/>
                                <a:ext cx="1038225" cy="3238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10CF" w:rsidRPr="00F06743" w:rsidRDefault="000E10CF" w:rsidP="00F06743">
                                  <w:pPr>
                                    <w:jc w:val="center"/>
                                    <w:rPr>
                                      <w:color w:val="000000" w:themeColor="text1"/>
                                      <w:sz w:val="16"/>
                                      <w:szCs w:val="16"/>
                                    </w:rPr>
                                  </w:pPr>
                                  <w:r>
                                    <w:rPr>
                                      <w:color w:val="000000" w:themeColor="text1"/>
                                      <w:sz w:val="16"/>
                                      <w:szCs w:val="16"/>
                                    </w:rPr>
                                    <w:t>Call-back Dispatch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7150" y="0"/>
                                <a:ext cx="1028700" cy="2571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E10CF" w:rsidRPr="000E10CF" w:rsidRDefault="000E10CF" w:rsidP="00F06743">
                                  <w:pPr>
                                    <w:jc w:val="center"/>
                                    <w:rPr>
                                      <w:color w:val="000000" w:themeColor="text1"/>
                                    </w:rPr>
                                  </w:pPr>
                                  <w:r w:rsidRPr="000E10CF">
                                    <w:rPr>
                                      <w:color w:val="000000" w:themeColor="text1"/>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42875" y="933450"/>
                                <a:ext cx="1038225" cy="3238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1B40" w:rsidRPr="00F06743" w:rsidRDefault="002D1B40" w:rsidP="00F06743">
                                  <w:pPr>
                                    <w:jc w:val="center"/>
                                    <w:rPr>
                                      <w:color w:val="000000" w:themeColor="text1"/>
                                      <w:sz w:val="16"/>
                                      <w:szCs w:val="16"/>
                                    </w:rPr>
                                  </w:pPr>
                                  <w:r>
                                    <w:rPr>
                                      <w:color w:val="000000" w:themeColor="text1"/>
                                      <w:sz w:val="16"/>
                                      <w:szCs w:val="16"/>
                                    </w:rPr>
                                    <w:t>Response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Arrow: Right 21"/>
                          <wps:cNvSpPr/>
                          <wps:spPr>
                            <a:xfrm rot="10800000">
                              <a:off x="1495425" y="1114425"/>
                              <a:ext cx="2276475" cy="8572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Arrow: Right 193"/>
                          <wps:cNvSpPr/>
                          <wps:spPr>
                            <a:xfrm rot="10800000">
                              <a:off x="4791074" y="1028699"/>
                              <a:ext cx="42862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lowchart: Magnetic Disk 194"/>
                          <wps:cNvSpPr/>
                          <wps:spPr>
                            <a:xfrm>
                              <a:off x="5238750" y="381000"/>
                              <a:ext cx="809625" cy="9334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6C99" w:rsidRPr="00E84ACD" w:rsidRDefault="008D6C99" w:rsidP="008D6C99">
                                <w:pPr>
                                  <w:jc w:val="center"/>
                                  <w:rPr>
                                    <w:sz w:val="16"/>
                                    <w:szCs w:val="16"/>
                                  </w:rPr>
                                </w:pPr>
                                <w:r w:rsidRPr="00E84ACD">
                                  <w:rPr>
                                    <w:sz w:val="16"/>
                                    <w:szCs w:val="16"/>
                                  </w:rPr>
                                  <w:t>Knowledge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a:off x="3429000" y="628650"/>
                              <a:ext cx="3429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Right 31"/>
                          <wps:cNvSpPr/>
                          <wps:spPr>
                            <a:xfrm>
                              <a:off x="4810125" y="619125"/>
                              <a:ext cx="4286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0" name="Scroll: Horizontal 200"/>
                        <wps:cNvSpPr/>
                        <wps:spPr>
                          <a:xfrm>
                            <a:off x="2419350" y="1771650"/>
                            <a:ext cx="3333750" cy="1409700"/>
                          </a:xfrm>
                          <a:prstGeom prst="horizontalScroll">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6C39" w:rsidRPr="00126C39" w:rsidRDefault="00126C39" w:rsidP="00126C39">
                              <w:pPr>
                                <w:rPr>
                                  <w:color w:val="000000" w:themeColor="text1"/>
                                  <w:sz w:val="16"/>
                                  <w:szCs w:val="16"/>
                                </w:rPr>
                              </w:pPr>
                              <w:r w:rsidRPr="00126C39">
                                <w:rPr>
                                  <w:color w:val="000000" w:themeColor="text1"/>
                                  <w:sz w:val="16"/>
                                  <w:szCs w:val="16"/>
                                </w:rPr>
                                <w:t xml:space="preserve">When </w:t>
                              </w:r>
                              <w:r w:rsidR="000217DB">
                                <w:rPr>
                                  <w:color w:val="000000" w:themeColor="text1"/>
                                  <w:sz w:val="16"/>
                                  <w:szCs w:val="16"/>
                                </w:rPr>
                                <w:t xml:space="preserve">the </w:t>
                              </w:r>
                              <w:r w:rsidRPr="00126C39">
                                <w:rPr>
                                  <w:color w:val="000000" w:themeColor="text1"/>
                                  <w:sz w:val="16"/>
                                  <w:szCs w:val="16"/>
                                </w:rPr>
                                <w:t>user types in the chat window</w:t>
                              </w:r>
                              <w:r w:rsidR="000217DB">
                                <w:rPr>
                                  <w:color w:val="000000" w:themeColor="text1"/>
                                  <w:sz w:val="16"/>
                                  <w:szCs w:val="16"/>
                                </w:rPr>
                                <w:t>, and “</w:t>
                              </w:r>
                              <w:proofErr w:type="spellStart"/>
                              <w:r w:rsidR="00052CB9">
                                <w:rPr>
                                  <w:color w:val="000000" w:themeColor="text1"/>
                                  <w:sz w:val="16"/>
                                  <w:szCs w:val="16"/>
                                </w:rPr>
                                <w:t>S</w:t>
                              </w:r>
                              <w:r w:rsidR="000217DB">
                                <w:rPr>
                                  <w:color w:val="000000" w:themeColor="text1"/>
                                  <w:sz w:val="16"/>
                                  <w:szCs w:val="16"/>
                                </w:rPr>
                                <w:t>end”s</w:t>
                              </w:r>
                              <w:proofErr w:type="spellEnd"/>
                              <w:r w:rsidR="000217DB">
                                <w:rPr>
                                  <w:color w:val="000000" w:themeColor="text1"/>
                                  <w:sz w:val="16"/>
                                  <w:szCs w:val="16"/>
                                </w:rPr>
                                <w:t xml:space="preserve"> it, the</w:t>
                              </w:r>
                              <w:r w:rsidRPr="00126C39">
                                <w:rPr>
                                  <w:color w:val="000000" w:themeColor="text1"/>
                                  <w:sz w:val="16"/>
                                  <w:szCs w:val="16"/>
                                </w:rPr>
                                <w:t xml:space="preserve"> text is </w:t>
                              </w:r>
                              <w:r w:rsidR="000217DB">
                                <w:rPr>
                                  <w:color w:val="000000" w:themeColor="text1"/>
                                  <w:sz w:val="16"/>
                                  <w:szCs w:val="16"/>
                                </w:rPr>
                                <w:t>fed</w:t>
                              </w:r>
                              <w:r w:rsidRPr="00126C39">
                                <w:rPr>
                                  <w:color w:val="000000" w:themeColor="text1"/>
                                  <w:sz w:val="16"/>
                                  <w:szCs w:val="16"/>
                                </w:rPr>
                                <w:t xml:space="preserve"> </w:t>
                              </w:r>
                              <w:r w:rsidR="00052CB9">
                                <w:rPr>
                                  <w:color w:val="000000" w:themeColor="text1"/>
                                  <w:sz w:val="16"/>
                                  <w:szCs w:val="16"/>
                                </w:rPr>
                                <w:t>in</w:t>
                              </w:r>
                              <w:r w:rsidRPr="00126C39">
                                <w:rPr>
                                  <w:color w:val="000000" w:themeColor="text1"/>
                                  <w:sz w:val="16"/>
                                  <w:szCs w:val="16"/>
                                </w:rPr>
                                <w:t>to Rasa NLU. It extracts the intent and the entities from the text. Based on the intent, Engine calls mapped call-back function and passes entities</w:t>
                              </w:r>
                              <w:r w:rsidR="00047E3B">
                                <w:rPr>
                                  <w:color w:val="000000" w:themeColor="text1"/>
                                  <w:sz w:val="16"/>
                                  <w:szCs w:val="16"/>
                                </w:rPr>
                                <w:t xml:space="preserve"> </w:t>
                              </w:r>
                              <w:proofErr w:type="gramStart"/>
                              <w:r w:rsidR="00047E3B">
                                <w:rPr>
                                  <w:color w:val="000000" w:themeColor="text1"/>
                                  <w:sz w:val="16"/>
                                  <w:szCs w:val="16"/>
                                </w:rPr>
                                <w:t>to  it</w:t>
                              </w:r>
                              <w:proofErr w:type="gramEnd"/>
                              <w:r w:rsidRPr="00126C39">
                                <w:rPr>
                                  <w:color w:val="000000" w:themeColor="text1"/>
                                  <w:sz w:val="16"/>
                                  <w:szCs w:val="16"/>
                                </w:rPr>
                                <w:t xml:space="preserve">. In </w:t>
                              </w:r>
                              <w:r w:rsidR="00392AC3">
                                <w:rPr>
                                  <w:color w:val="000000" w:themeColor="text1"/>
                                  <w:sz w:val="16"/>
                                  <w:szCs w:val="16"/>
                                </w:rPr>
                                <w:t xml:space="preserve">the call-back function, </w:t>
                              </w:r>
                              <w:r w:rsidRPr="00126C39">
                                <w:rPr>
                                  <w:color w:val="000000" w:themeColor="text1"/>
                                  <w:sz w:val="16"/>
                                  <w:szCs w:val="16"/>
                                </w:rPr>
                                <w:t>query is processed using Knowledgebase. Response generated is sent back to</w:t>
                              </w:r>
                              <w:r w:rsidR="00047E3B">
                                <w:rPr>
                                  <w:color w:val="000000" w:themeColor="text1"/>
                                  <w:sz w:val="16"/>
                                  <w:szCs w:val="16"/>
                                </w:rPr>
                                <w:t xml:space="preserve"> the</w:t>
                              </w:r>
                              <w:r w:rsidRPr="00126C39">
                                <w:rPr>
                                  <w:color w:val="000000" w:themeColor="text1"/>
                                  <w:sz w:val="16"/>
                                  <w:szCs w:val="16"/>
                                </w:rPr>
                                <w:t xml:space="preserve"> client UI.</w:t>
                              </w:r>
                            </w:p>
                            <w:p w:rsidR="00126C39" w:rsidRPr="00126C39" w:rsidRDefault="00126C39" w:rsidP="00126C39">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6" style="position:absolute;margin-left:9pt;margin-top:3.95pt;width:463.5pt;height:240pt;z-index:-251607040;mso-width-relative:margin;mso-height-relative:margin" coordsize="60483,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">
                <v:group id="Group 198" o:spid="_x0000_s1027" style="position:absolute;width:60483;height:30956" coordsize="60483,3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oup 195" o:spid="_x0000_s1028" style="position:absolute;top:666;width:19431;height:30290" coordsize="1943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oundrect id="Rectangle: Rounded Corners 3" o:spid="_x0000_s1029" style="position:absolute;width:18192;height:30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3763 [1604]" strokeweight="1pt">
                      <v:stroke joinstyle="miter"/>
                    </v:roundrect>
                    <v:rect id="Rectangle 4" o:spid="_x0000_s1030" style="position:absolute;left:1524;top:3238;width:15144;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" fillcolor="#ededed [662]" strokecolor="#1f3763 [1604]" strokeweight="1pt"/>
                    <v:roundrect id="Rectangle: Rounded Corners 5" o:spid="_x0000_s1031" style="position:absolute;left:11049;top:25431;width:5143;height:2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" fillcolor="#c5e0b3 [1305]" strokecolor="#1f3763 [1604]" strokeweight="1pt">
                      <v:stroke joinstyle="miter"/>
                      <v:textbox>
                        <w:txbxContent>
                          <w:p w:rsidR="009F24A6" w:rsidRPr="009F24A6" w:rsidRDefault="009F24A6" w:rsidP="009F24A6">
                            <w:pPr>
                              <w:jc w:val="center"/>
                              <w:rPr>
                                <w:color w:val="000000" w:themeColor="text1"/>
                                <w:sz w:val="16"/>
                                <w:szCs w:val="16"/>
                              </w:rPr>
                            </w:pPr>
                            <w:r w:rsidRPr="009F24A6">
                              <w:rPr>
                                <w:color w:val="000000" w:themeColor="text1"/>
                                <w:sz w:val="16"/>
                                <w:szCs w:val="16"/>
                              </w:rPr>
                              <w:t>Send</w:t>
                            </w:r>
                          </w:p>
                        </w:txbxContent>
                      </v:textbox>
                    </v:roundrect>
                    <v:rect id="Rectangle 6" o:spid="_x0000_s1032" style="position:absolute;left:1524;top:25431;width:857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" fillcolor="#ededed [662]" strokecolor="#1f3763 [1604]" strokeweight="1pt"/>
                    <v:roundrect id="Rectangle: Rounded Corners 7" o:spid="_x0000_s1033" style="position:absolute;left:5048;top:5143;width:8477;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" fillcolor="#ffe599 [1303]" strokecolor="#1f3763 [1604]" strokeweight="1pt">
                      <v:stroke joinstyle="miter"/>
                      <v:textbox>
                        <w:txbxContent>
                          <w:p w:rsidR="0059596F" w:rsidRPr="0059596F" w:rsidRDefault="0059596F" w:rsidP="0059596F">
                            <w:pPr>
                              <w:jc w:val="right"/>
                              <w:rPr>
                                <w:color w:val="000000" w:themeColor="text1"/>
                                <w:sz w:val="16"/>
                                <w:szCs w:val="16"/>
                              </w:rPr>
                            </w:pPr>
                            <w:r w:rsidRPr="0059596F">
                              <w:rPr>
                                <w:color w:val="000000" w:themeColor="text1"/>
                                <w:sz w:val="16"/>
                                <w:szCs w:val="16"/>
                              </w:rPr>
                              <w:t>Hi</w:t>
                            </w:r>
                          </w:p>
                        </w:txbxContent>
                      </v:textbox>
                    </v:roundrect>
                    <v:oval id="Oval 8" o:spid="_x0000_s1034" style="position:absolute;left:14001;top:5334;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" fillcolor="#c45911 [2405]" strokecolor="#1f3763 [1604]" strokeweight="1pt">
                      <v:stroke joinstyle="miter"/>
                    </v:oval>
                    <v:roundrect id="Rectangle: Rounded Corners 9" o:spid="_x0000_s1035" style="position:absolute;left:5048;top:14478;width:8477;height:2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" fillcolor="#ffe599 [1303]" strokecolor="#1f3763 [1604]" strokeweight="1pt">
                      <v:stroke joinstyle="miter"/>
                    </v:roundrect>
                    <v:oval id="Oval 10" o:spid="_x0000_s1036" style="position:absolute;left:14001;top:14668;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" fillcolor="#c45911 [2405]" strokecolor="#1f3763 [1604]" strokeweight="1pt">
                      <v:stroke joinstyle="miter"/>
                    </v:oval>
                    <v:roundrect id="Rectangle: Rounded Corners 11" o:spid="_x0000_s1037" style="position:absolute;left:5048;top:8953;width:8477;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" fillcolor="#deeaf6 [664]" strokecolor="#1f3763 [1604]" strokeweight="1pt">
                      <v:stroke joinstyle="miter"/>
                      <v:textbox>
                        <w:txbxContent>
                          <w:p w:rsidR="009829DA" w:rsidRPr="009829DA" w:rsidRDefault="009829DA" w:rsidP="009829DA">
                            <w:pPr>
                              <w:rPr>
                                <w:color w:val="000000" w:themeColor="text1"/>
                                <w:sz w:val="16"/>
                                <w:szCs w:val="16"/>
                              </w:rPr>
                            </w:pPr>
                            <w:r>
                              <w:rPr>
                                <w:color w:val="000000" w:themeColor="text1"/>
                                <w:sz w:val="16"/>
                                <w:szCs w:val="16"/>
                              </w:rPr>
                              <w:t>Welcome</w:t>
                            </w:r>
                            <w:r w:rsidR="00937FD6">
                              <w:rPr>
                                <w:color w:val="000000" w:themeColor="text1"/>
                                <w:sz w:val="16"/>
                                <w:szCs w:val="16"/>
                              </w:rPr>
                              <w:t xml:space="preserve"> to GST FAQ bot…</w:t>
                            </w:r>
                          </w:p>
                        </w:txbxContent>
                      </v:textbox>
                    </v:roundrect>
                    <v:oval id="Oval 12" o:spid="_x0000_s1038" style="position:absolute;left:2095;top:8953;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" fillcolor="#2e74b5 [2408]" strokecolor="#1f3763 [1604]" strokeweight="1pt">
                      <v:stroke joinstyle="miter"/>
                    </v:oval>
                    <v:roundrect id="Rectangle: Rounded Corners 13" o:spid="_x0000_s1039" style="position:absolute;left:5143;top:18764;width:8477;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" fillcolor="#deeaf6 [664]" strokecolor="#1f3763 [1604]" strokeweight="1pt">
                      <v:stroke joinstyle="miter"/>
                    </v:roundrect>
                    <v:oval id="Oval 14" o:spid="_x0000_s1040" style="position:absolute;left:2381;top:18764;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" fillcolor="#2e74b5 [2408]" strokecolor="#1f3763 [1604]" strokeweight="1pt">
                      <v:stroke joinstyle="miter"/>
                    </v:oval>
                    <v:rect id="Rectangle 16" o:spid="_x0000_s1041" style="position:absolute;left:4286;top:666;width:1066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textbox>
                        <w:txbxContent>
                          <w:p w:rsidR="00AD5A74" w:rsidRPr="00AD5A74" w:rsidRDefault="00AD5A74" w:rsidP="00AD5A74">
                            <w:pPr>
                              <w:jc w:val="center"/>
                              <w:rPr>
                                <w:color w:val="000000" w:themeColor="text1"/>
                                <w:sz w:val="16"/>
                                <w:szCs w:val="16"/>
                              </w:rPr>
                            </w:pPr>
                            <w:r w:rsidRPr="00AD5A74">
                              <w:rPr>
                                <w:color w:val="000000" w:themeColor="text1"/>
                                <w:sz w:val="16"/>
                                <w:szCs w:val="16"/>
                              </w:rPr>
                              <w:t>GST Chat Bot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42" type="#_x0000_t13" style="position:absolute;left:12954;top:6096;width:6477;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" adj="20171" fillcolor="#4472c4 [3204]" strokecolor="#1f3763 [1604]" strokeweight="1pt"/>
                  </v:group>
                  <v:group id="Group 196" o:spid="_x0000_s1043" style="position:absolute;left:20097;top:190;width:13621;height:9430" coordsize="13620,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7" o:spid="_x0000_s1044" style="position:absolute;top:3714;width:1362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" fillcolor="#d9e2f3 [660]" strokecolor="#1f3763 [1604]" strokeweight="1pt"/>
                    <v:rect id="Rectangle 18" o:spid="_x0000_s1045" style="position:absolute;left:1714;top:4857;width:1038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" fillcolor="#e2efd9 [665]" strokecolor="#1f3763 [1604]" strokeweight="1pt">
                      <v:textbox>
                        <w:txbxContent>
                          <w:p w:rsidR="00F06743" w:rsidRPr="00F06743" w:rsidRDefault="00F06743" w:rsidP="00F06743">
                            <w:pPr>
                              <w:jc w:val="center"/>
                              <w:rPr>
                                <w:color w:val="000000" w:themeColor="text1"/>
                                <w:sz w:val="16"/>
                                <w:szCs w:val="16"/>
                              </w:rPr>
                            </w:pPr>
                            <w:r w:rsidRPr="00F06743">
                              <w:rPr>
                                <w:color w:val="000000" w:themeColor="text1"/>
                                <w:sz w:val="16"/>
                                <w:szCs w:val="16"/>
                              </w:rPr>
                              <w:t>Intent Entities Extraction</w:t>
                            </w:r>
                          </w:p>
                        </w:txbxContent>
                      </v:textbox>
                    </v:rect>
                    <v:rect id="Rectangle 24" o:spid="_x0000_s1046" style="position:absolute;left:1143;width:1028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F06743" w:rsidRPr="000E10CF" w:rsidRDefault="00F06743" w:rsidP="00F06743">
                            <w:pPr>
                              <w:jc w:val="center"/>
                              <w:rPr>
                                <w:color w:val="000000" w:themeColor="text1"/>
                              </w:rPr>
                            </w:pPr>
                            <w:r w:rsidRPr="000E10CF">
                              <w:rPr>
                                <w:color w:val="000000" w:themeColor="text1"/>
                              </w:rPr>
                              <w:t>Rasa NLU</w:t>
                            </w:r>
                          </w:p>
                        </w:txbxContent>
                      </v:textbox>
                    </v:rect>
                  </v:group>
                  <v:group id="Group 197" o:spid="_x0000_s1047" style="position:absolute;left:36290;width:13049;height:16287" coordsize="13049,1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22" o:spid="_x0000_s1048" style="position:absolute;top:3905;width:13049;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" fillcolor="#fff2cc [663]" strokecolor="#1f3763 [1604]" strokeweight="1pt"/>
                    <v:rect id="Rectangle 26" o:spid="_x0000_s1049" style="position:absolute;left:1428;top:5048;width:10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" fillcolor="#e2efd9 [665]" strokecolor="#1f3763 [1604]" strokeweight="1pt">
                      <v:textbox>
                        <w:txbxContent>
                          <w:p w:rsidR="000E10CF" w:rsidRPr="00F06743" w:rsidRDefault="000E10CF" w:rsidP="00F06743">
                            <w:pPr>
                              <w:jc w:val="center"/>
                              <w:rPr>
                                <w:color w:val="000000" w:themeColor="text1"/>
                                <w:sz w:val="16"/>
                                <w:szCs w:val="16"/>
                              </w:rPr>
                            </w:pPr>
                            <w:r>
                              <w:rPr>
                                <w:color w:val="000000" w:themeColor="text1"/>
                                <w:sz w:val="16"/>
                                <w:szCs w:val="16"/>
                              </w:rPr>
                              <w:t>Call-back Dispatch</w:t>
                            </w:r>
                          </w:p>
                        </w:txbxContent>
                      </v:textbox>
                    </v:rect>
                    <v:rect id="Rectangle 29" o:spid="_x0000_s1050" style="position:absolute;left:571;width:1028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0E10CF" w:rsidRPr="000E10CF" w:rsidRDefault="000E10CF" w:rsidP="00F06743">
                            <w:pPr>
                              <w:jc w:val="center"/>
                              <w:rPr>
                                <w:color w:val="000000" w:themeColor="text1"/>
                              </w:rPr>
                            </w:pPr>
                            <w:r w:rsidRPr="000E10CF">
                              <w:rPr>
                                <w:color w:val="000000" w:themeColor="text1"/>
                              </w:rPr>
                              <w:t>Engine</w:t>
                            </w:r>
                          </w:p>
                        </w:txbxContent>
                      </v:textbox>
                    </v:rect>
                    <v:rect id="Rectangle 192" o:spid="_x0000_s1051" style="position:absolute;left:1428;top:9334;width:10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" fillcolor="#e2efd9 [665]" strokecolor="#1f3763 [1604]" strokeweight="1pt">
                      <v:textbox>
                        <w:txbxContent>
                          <w:p w:rsidR="002D1B40" w:rsidRPr="00F06743" w:rsidRDefault="002D1B40" w:rsidP="00F06743">
                            <w:pPr>
                              <w:jc w:val="center"/>
                              <w:rPr>
                                <w:color w:val="000000" w:themeColor="text1"/>
                                <w:sz w:val="16"/>
                                <w:szCs w:val="16"/>
                              </w:rPr>
                            </w:pPr>
                            <w:r>
                              <w:rPr>
                                <w:color w:val="000000" w:themeColor="text1"/>
                                <w:sz w:val="16"/>
                                <w:szCs w:val="16"/>
                              </w:rPr>
                              <w:t>Response Generation</w:t>
                            </w:r>
                          </w:p>
                        </w:txbxContent>
                      </v:textbox>
                    </v:rect>
                  </v:group>
                  <v:shape id="Arrow: Right 21" o:spid="_x0000_s1052" type="#_x0000_t13" style="position:absolute;left:14954;top:11144;width:22765;height:8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" adj="21193" fillcolor="#4472c4 [3204]" strokecolor="#1f3763 [1604]" strokeweight="1pt"/>
                  <v:shape id="Arrow: Right 193" o:spid="_x0000_s1053" type="#_x0000_t13" style="position:absolute;left:47910;top:10286;width:4286;height:8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" adj="19440" fillcolor="#4472c4 [3204]" strokecolor="#1f3763 [1604]" strokeweight="1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4" o:spid="_x0000_s1054" type="#_x0000_t132" style="position:absolute;left:52387;top:3810;width:8096;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" fillcolor="#4472c4 [3204]" strokecolor="#1f3763 [1604]" strokeweight="1pt">
                    <v:stroke joinstyle="miter"/>
                    <v:textbox>
                      <w:txbxContent>
                        <w:p w:rsidR="008D6C99" w:rsidRPr="00E84ACD" w:rsidRDefault="008D6C99" w:rsidP="008D6C99">
                          <w:pPr>
                            <w:jc w:val="center"/>
                            <w:rPr>
                              <w:sz w:val="16"/>
                              <w:szCs w:val="16"/>
                            </w:rPr>
                          </w:pPr>
                          <w:r w:rsidRPr="00E84ACD">
                            <w:rPr>
                              <w:sz w:val="16"/>
                              <w:szCs w:val="16"/>
                            </w:rPr>
                            <w:t>Knowledge Base</w:t>
                          </w:r>
                        </w:p>
                      </w:txbxContent>
                    </v:textbox>
                  </v:shape>
                  <v:shape id="Arrow: Right 25" o:spid="_x0000_s1055" type="#_x0000_t13" style="position:absolute;left:34290;top:6286;width:3429;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" adj="18900" fillcolor="#4472c4 [3204]" strokecolor="#1f3763 [1604]" strokeweight="1pt"/>
                  <v:shape id="Arrow: Right 31" o:spid="_x0000_s1056" type="#_x0000_t13" style="position:absolute;left:48101;top:6191;width:4286;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" adj="19200" fillcolor="#4472c4 [3204]" strokecolor="#1f3763 [1604]" strokeweight="1pt"/>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00" o:spid="_x0000_s1057" type="#_x0000_t98" style="position:absolute;left:24193;top:17716;width:33338;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" fillcolor="#fbe4d5 [661]" strokecolor="#1f3763 [1604]" strokeweight="1pt">
                  <v:stroke joinstyle="miter"/>
                  <v:textbox>
                    <w:txbxContent>
                      <w:p w:rsidR="00126C39" w:rsidRPr="00126C39" w:rsidRDefault="00126C39" w:rsidP="00126C39">
                        <w:pPr>
                          <w:rPr>
                            <w:color w:val="000000" w:themeColor="text1"/>
                            <w:sz w:val="16"/>
                            <w:szCs w:val="16"/>
                          </w:rPr>
                        </w:pPr>
                        <w:r w:rsidRPr="00126C39">
                          <w:rPr>
                            <w:color w:val="000000" w:themeColor="text1"/>
                            <w:sz w:val="16"/>
                            <w:szCs w:val="16"/>
                          </w:rPr>
                          <w:t xml:space="preserve">When </w:t>
                        </w:r>
                        <w:r w:rsidR="000217DB">
                          <w:rPr>
                            <w:color w:val="000000" w:themeColor="text1"/>
                            <w:sz w:val="16"/>
                            <w:szCs w:val="16"/>
                          </w:rPr>
                          <w:t xml:space="preserve">the </w:t>
                        </w:r>
                        <w:r w:rsidRPr="00126C39">
                          <w:rPr>
                            <w:color w:val="000000" w:themeColor="text1"/>
                            <w:sz w:val="16"/>
                            <w:szCs w:val="16"/>
                          </w:rPr>
                          <w:t>user types in the chat window</w:t>
                        </w:r>
                        <w:r w:rsidR="000217DB">
                          <w:rPr>
                            <w:color w:val="000000" w:themeColor="text1"/>
                            <w:sz w:val="16"/>
                            <w:szCs w:val="16"/>
                          </w:rPr>
                          <w:t>, and “</w:t>
                        </w:r>
                        <w:r w:rsidR="00052CB9">
                          <w:rPr>
                            <w:color w:val="000000" w:themeColor="text1"/>
                            <w:sz w:val="16"/>
                            <w:szCs w:val="16"/>
                          </w:rPr>
                          <w:t>S</w:t>
                        </w:r>
                        <w:r w:rsidR="000217DB">
                          <w:rPr>
                            <w:color w:val="000000" w:themeColor="text1"/>
                            <w:sz w:val="16"/>
                            <w:szCs w:val="16"/>
                          </w:rPr>
                          <w:t>end”s it, the</w:t>
                        </w:r>
                        <w:r w:rsidRPr="00126C39">
                          <w:rPr>
                            <w:color w:val="000000" w:themeColor="text1"/>
                            <w:sz w:val="16"/>
                            <w:szCs w:val="16"/>
                          </w:rPr>
                          <w:t xml:space="preserve"> text is </w:t>
                        </w:r>
                        <w:r w:rsidR="000217DB">
                          <w:rPr>
                            <w:color w:val="000000" w:themeColor="text1"/>
                            <w:sz w:val="16"/>
                            <w:szCs w:val="16"/>
                          </w:rPr>
                          <w:t>fed</w:t>
                        </w:r>
                        <w:r w:rsidRPr="00126C39">
                          <w:rPr>
                            <w:color w:val="000000" w:themeColor="text1"/>
                            <w:sz w:val="16"/>
                            <w:szCs w:val="16"/>
                          </w:rPr>
                          <w:t xml:space="preserve"> </w:t>
                        </w:r>
                        <w:r w:rsidR="00052CB9">
                          <w:rPr>
                            <w:color w:val="000000" w:themeColor="text1"/>
                            <w:sz w:val="16"/>
                            <w:szCs w:val="16"/>
                          </w:rPr>
                          <w:t>in</w:t>
                        </w:r>
                        <w:r w:rsidRPr="00126C39">
                          <w:rPr>
                            <w:color w:val="000000" w:themeColor="text1"/>
                            <w:sz w:val="16"/>
                            <w:szCs w:val="16"/>
                          </w:rPr>
                          <w:t>to Rasa NLU. It extracts the intent and the entities from the text. Based on the intent, Engine calls mapped call-back function and passes entities</w:t>
                        </w:r>
                        <w:r w:rsidR="00047E3B">
                          <w:rPr>
                            <w:color w:val="000000" w:themeColor="text1"/>
                            <w:sz w:val="16"/>
                            <w:szCs w:val="16"/>
                          </w:rPr>
                          <w:t xml:space="preserve"> to  it</w:t>
                        </w:r>
                        <w:r w:rsidRPr="00126C39">
                          <w:rPr>
                            <w:color w:val="000000" w:themeColor="text1"/>
                            <w:sz w:val="16"/>
                            <w:szCs w:val="16"/>
                          </w:rPr>
                          <w:t xml:space="preserve">. In </w:t>
                        </w:r>
                        <w:r w:rsidR="00392AC3">
                          <w:rPr>
                            <w:color w:val="000000" w:themeColor="text1"/>
                            <w:sz w:val="16"/>
                            <w:szCs w:val="16"/>
                          </w:rPr>
                          <w:t xml:space="preserve">the call-back function, </w:t>
                        </w:r>
                        <w:r w:rsidRPr="00126C39">
                          <w:rPr>
                            <w:color w:val="000000" w:themeColor="text1"/>
                            <w:sz w:val="16"/>
                            <w:szCs w:val="16"/>
                          </w:rPr>
                          <w:t>query is processed using Knowledgebase. Response generated is sent back to</w:t>
                        </w:r>
                        <w:r w:rsidR="00047E3B">
                          <w:rPr>
                            <w:color w:val="000000" w:themeColor="text1"/>
                            <w:sz w:val="16"/>
                            <w:szCs w:val="16"/>
                          </w:rPr>
                          <w:t xml:space="preserve"> the</w:t>
                        </w:r>
                        <w:r w:rsidRPr="00126C39">
                          <w:rPr>
                            <w:color w:val="000000" w:themeColor="text1"/>
                            <w:sz w:val="16"/>
                            <w:szCs w:val="16"/>
                          </w:rPr>
                          <w:t xml:space="preserve"> client UI.</w:t>
                        </w:r>
                      </w:p>
                      <w:p w:rsidR="00126C39" w:rsidRPr="00126C39" w:rsidRDefault="00126C39" w:rsidP="00126C39">
                        <w:pPr>
                          <w:jc w:val="center"/>
                          <w:rPr>
                            <w:color w:val="000000" w:themeColor="text1"/>
                            <w:sz w:val="16"/>
                            <w:szCs w:val="16"/>
                          </w:rPr>
                        </w:pPr>
                      </w:p>
                    </w:txbxContent>
                  </v:textbox>
                </v:shape>
              </v:group>
            </w:pict>
          </mc:Fallback>
        </mc:AlternateContent>
      </w:r>
    </w:p>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Pr="00C7290B" w:rsidRDefault="00C7290B" w:rsidP="00C7290B"/>
    <w:p w:rsidR="0007223B" w:rsidRDefault="0007223B" w:rsidP="0007223B">
      <w:pPr>
        <w:pStyle w:val="Heading1"/>
      </w:pPr>
      <w:r>
        <w:lastRenderedPageBreak/>
        <w:t>Installation</w:t>
      </w:r>
      <w:r w:rsidR="00456FF7">
        <w:t>s</w:t>
      </w:r>
    </w:p>
    <w:p w:rsidR="00E61866" w:rsidRDefault="00E61866" w:rsidP="00E61866">
      <w:r w:rsidRPr="00E61866">
        <w:t xml:space="preserve">Rasa can be installed and configured on </w:t>
      </w:r>
      <w:r>
        <w:t xml:space="preserve">a </w:t>
      </w:r>
      <w:r w:rsidRPr="00E61866">
        <w:t xml:space="preserve">standalone </w:t>
      </w:r>
      <w:r w:rsidR="00047E3B">
        <w:t>machine</w:t>
      </w:r>
      <w:r w:rsidRPr="00E61866">
        <w:t>.</w:t>
      </w:r>
      <w:r w:rsidR="00C112C1">
        <w:t xml:space="preserve"> Steps to follow:</w:t>
      </w:r>
    </w:p>
    <w:p w:rsidR="00ED6E72" w:rsidRDefault="00ED6E72" w:rsidP="00ED6E72">
      <w:pPr>
        <w:pStyle w:val="ListParagraph"/>
        <w:numPr>
          <w:ilvl w:val="0"/>
          <w:numId w:val="2"/>
        </w:numPr>
      </w:pPr>
      <w:r>
        <w:t xml:space="preserve">Ready </w:t>
      </w:r>
      <w:r w:rsidR="000C41E6">
        <w:t>installation</w:t>
      </w:r>
      <w:r>
        <w:t xml:space="preserve"> can be done by </w:t>
      </w:r>
      <w:r w:rsidRPr="00ED6E72">
        <w:rPr>
          <w:highlight w:val="lightGray"/>
        </w:rPr>
        <w:t xml:space="preserve">pip install </w:t>
      </w:r>
      <w:proofErr w:type="spellStart"/>
      <w:r w:rsidRPr="00ED6E72">
        <w:rPr>
          <w:highlight w:val="lightGray"/>
        </w:rPr>
        <w:t>rasa_nlu</w:t>
      </w:r>
      <w:proofErr w:type="spellEnd"/>
    </w:p>
    <w:p w:rsidR="00236F85" w:rsidRDefault="00ED6E72" w:rsidP="00487941">
      <w:pPr>
        <w:pStyle w:val="ListParagraph"/>
        <w:numPr>
          <w:ilvl w:val="0"/>
          <w:numId w:val="2"/>
        </w:numPr>
      </w:pPr>
      <w:r>
        <w:t>If you need the latest</w:t>
      </w:r>
      <w:r w:rsidR="001B775B">
        <w:t>,</w:t>
      </w:r>
      <w:r>
        <w:t xml:space="preserve"> </w:t>
      </w:r>
      <w:r w:rsidR="00487941">
        <w:t xml:space="preserve">follow instructions at </w:t>
      </w:r>
      <w:hyperlink r:id="rId5" w:history="1">
        <w:r w:rsidR="00487941" w:rsidRPr="005A3D91">
          <w:rPr>
            <w:rStyle w:val="Hyperlink"/>
          </w:rPr>
          <w:t>http://rasa-nlu.readthedocs.io/en/latest/installation.html</w:t>
        </w:r>
      </w:hyperlink>
      <w:r w:rsidR="00487941">
        <w:t xml:space="preserve"> </w:t>
      </w:r>
    </w:p>
    <w:p w:rsidR="00423E9B" w:rsidRDefault="000C41E6" w:rsidP="0004724F">
      <w:r>
        <w:t>Rasa-</w:t>
      </w:r>
      <w:r w:rsidR="00047E3B">
        <w:t>NLU</w:t>
      </w:r>
      <w:r>
        <w:t xml:space="preserve"> is made up of </w:t>
      </w:r>
      <w:r w:rsidR="00047E3B">
        <w:t xml:space="preserve">a few </w:t>
      </w:r>
      <w:r>
        <w:t>component</w:t>
      </w:r>
      <w:r w:rsidR="00047E3B">
        <w:t>s</w:t>
      </w:r>
      <w:r>
        <w:t>, each doing some specific work, like one for intent detection, one for entity extraction, etc. Each component may have some specific dependencies and installations.</w:t>
      </w:r>
      <w:r w:rsidR="00487941">
        <w:t xml:space="preserve"> Options like MITIE (NLP+ML), Spacy, </w:t>
      </w:r>
      <w:proofErr w:type="spellStart"/>
      <w:r w:rsidR="00487941">
        <w:t>Sklearn</w:t>
      </w:r>
      <w:proofErr w:type="spellEnd"/>
      <w:r w:rsidR="00487941">
        <w:t xml:space="preserve"> are available to choose from. Using Spacy</w:t>
      </w:r>
      <w:r w:rsidR="0062196C">
        <w:t>-</w:t>
      </w:r>
      <w:proofErr w:type="spellStart"/>
      <w:r w:rsidR="0062196C">
        <w:t>Sklearn</w:t>
      </w:r>
      <w:proofErr w:type="spellEnd"/>
      <w:r w:rsidR="00487941">
        <w:t xml:space="preserve"> here.</w:t>
      </w:r>
    </w:p>
    <w:p w:rsidR="00456FF7" w:rsidRDefault="00456FF7" w:rsidP="0004724F">
      <w:r>
        <w:t xml:space="preserve">Client UI can be a Web page (using frameworks like Flask in Python) or </w:t>
      </w:r>
      <w:r w:rsidR="00047E3B">
        <w:t xml:space="preserve">a </w:t>
      </w:r>
      <w:r>
        <w:t xml:space="preserve">mobile app. Flask is simple to code and runs locally. Use </w:t>
      </w:r>
      <w:r w:rsidRPr="00456FF7">
        <w:rPr>
          <w:highlight w:val="lightGray"/>
        </w:rPr>
        <w:t>pip install flask</w:t>
      </w:r>
      <w:r>
        <w:t xml:space="preserve"> and follow </w:t>
      </w:r>
      <w:hyperlink r:id="rId6" w:history="1">
        <w:r w:rsidRPr="00B72E2C">
          <w:rPr>
            <w:rStyle w:val="Hyperlink"/>
          </w:rPr>
          <w:t>this</w:t>
        </w:r>
      </w:hyperlink>
      <w:r>
        <w:t xml:space="preserve"> tutorial for </w:t>
      </w:r>
      <w:r w:rsidR="00056ED4">
        <w:t xml:space="preserve">its </w:t>
      </w:r>
      <w:r>
        <w:t>basic understanding.</w:t>
      </w:r>
    </w:p>
    <w:p w:rsidR="0007223B" w:rsidRDefault="00C7290B" w:rsidP="0007223B">
      <w:pPr>
        <w:pStyle w:val="Heading1"/>
      </w:pPr>
      <w:r>
        <w:t>Server</w:t>
      </w:r>
    </w:p>
    <w:p w:rsidR="007B2C73" w:rsidRDefault="00500150" w:rsidP="00500150">
      <w:r>
        <w:t>Rasa-</w:t>
      </w:r>
      <w:r w:rsidR="00047E3B">
        <w:t>NLU</w:t>
      </w:r>
      <w:r>
        <w:t xml:space="preserve"> platforms need to be trained before we start using it. We need to supply it with </w:t>
      </w:r>
      <w:r w:rsidR="00530D1A">
        <w:t xml:space="preserve">a </w:t>
      </w:r>
      <w:r>
        <w:t xml:space="preserve">few </w:t>
      </w:r>
      <w:r w:rsidR="00C7255C">
        <w:t>sentences</w:t>
      </w:r>
      <w:r>
        <w:t xml:space="preserve"> and </w:t>
      </w:r>
      <w:r w:rsidR="00C7255C">
        <w:t>mention</w:t>
      </w:r>
      <w:r>
        <w:t xml:space="preserve"> which are </w:t>
      </w:r>
      <w:r w:rsidR="00530D1A">
        <w:t xml:space="preserve">the </w:t>
      </w:r>
      <w:r>
        <w:t>intents and entities in them. Intents are the action</w:t>
      </w:r>
      <w:r w:rsidR="00530D1A">
        <w:t>s/categories</w:t>
      </w:r>
      <w:r>
        <w:t xml:space="preserve"> of the </w:t>
      </w:r>
      <w:r w:rsidR="00C7255C">
        <w:t>sentences</w:t>
      </w:r>
      <w:r>
        <w:t xml:space="preserve"> and entities are the necessary </w:t>
      </w:r>
      <w:r w:rsidR="00C7255C">
        <w:t>variables</w:t>
      </w:r>
      <w:r w:rsidR="009852A3">
        <w:t xml:space="preserve"> needed to </w:t>
      </w:r>
      <w:r w:rsidR="00C7255C">
        <w:t>fulfil</w:t>
      </w:r>
      <w:r w:rsidR="009852A3">
        <w:t xml:space="preserve"> the action</w:t>
      </w:r>
      <w:r w:rsidR="00530D1A">
        <w:t xml:space="preserve">s. For example, </w:t>
      </w:r>
      <w:r w:rsidR="009852A3">
        <w:t>“I wish to book flight from Mumbai to Pune on 27 March” has “flight-booking” as</w:t>
      </w:r>
      <w:r w:rsidR="00530D1A">
        <w:t xml:space="preserve"> the</w:t>
      </w:r>
      <w:r w:rsidR="009852A3">
        <w:t xml:space="preserve"> intent and “Mumbai”</w:t>
      </w:r>
      <w:r w:rsidR="00C7255C">
        <w:t>,” Pune</w:t>
      </w:r>
      <w:r w:rsidR="009852A3">
        <w:t xml:space="preserve">”, “27 March” as </w:t>
      </w:r>
      <w:r w:rsidR="00530D1A">
        <w:t xml:space="preserve">the </w:t>
      </w:r>
      <w:r w:rsidR="009852A3">
        <w:t xml:space="preserve">entities. </w:t>
      </w:r>
      <w:r w:rsidR="00C7255C">
        <w:t>Similarly,</w:t>
      </w:r>
      <w:r w:rsidR="009852A3">
        <w:t xml:space="preserve"> many training examples can be supplied so that Rasa-</w:t>
      </w:r>
      <w:r w:rsidR="00047E3B">
        <w:t>NLU</w:t>
      </w:r>
      <w:r w:rsidR="00392AC3">
        <w:t xml:space="preserve"> </w:t>
      </w:r>
      <w:r w:rsidR="009852A3">
        <w:t>gets trained on ways of extracting intents/</w:t>
      </w:r>
      <w:r w:rsidR="00C7255C">
        <w:t>entities</w:t>
      </w:r>
      <w:r w:rsidR="009852A3">
        <w:t xml:space="preserve"> from your domain conversations.</w:t>
      </w:r>
      <w:r w:rsidR="00530D1A">
        <w:t xml:space="preserve"> Such training data is stored in a </w:t>
      </w:r>
      <w:proofErr w:type="spellStart"/>
      <w:r w:rsidR="00530D1A">
        <w:t>json</w:t>
      </w:r>
      <w:proofErr w:type="spellEnd"/>
      <w:r w:rsidR="00530D1A">
        <w:t>, sample of which can be seen at</w:t>
      </w:r>
      <w:r w:rsidR="007B2C73">
        <w:t xml:space="preserve"> </w:t>
      </w:r>
      <w:hyperlink r:id="rId7" w:history="1">
        <w:r w:rsidR="007B2C73" w:rsidRPr="005A3D91">
          <w:rPr>
            <w:rStyle w:val="Hyperlink"/>
          </w:rPr>
          <w:t>https://github.com/RasaHQ/rasa_nlu/blob/master/data/examples/rasa/demo-rasa.json</w:t>
        </w:r>
      </w:hyperlink>
      <w:r w:rsidR="007B2C73">
        <w:t xml:space="preserve"> </w:t>
      </w:r>
    </w:p>
    <w:p w:rsidR="00B63D65" w:rsidRDefault="00B63D65" w:rsidP="00500150">
      <w:r>
        <w:rPr>
          <w:noProof/>
          <w:lang w:val="en-US" w:bidi="ar-SA"/>
        </w:rPr>
        <mc:AlternateContent>
          <mc:Choice Requires="wps">
            <w:drawing>
              <wp:anchor distT="45720" distB="45720" distL="114300" distR="114300" simplePos="0" relativeHeight="251654144" behindDoc="0" locked="0" layoutInCell="1" allowOverlap="1" wp14:anchorId="3DA122EC" wp14:editId="69C583B6">
                <wp:simplePos x="0" y="0"/>
                <wp:positionH relativeFrom="column">
                  <wp:posOffset>0</wp:posOffset>
                </wp:positionH>
                <wp:positionV relativeFrom="paragraph">
                  <wp:posOffset>311785</wp:posOffset>
                </wp:positionV>
                <wp:extent cx="57531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rsidR="00B63D65" w:rsidRDefault="00B63D65" w:rsidP="00B63D65">
                            <w:pPr>
                              <w:pStyle w:val="NoSpacing"/>
                            </w:pPr>
                            <w:r>
                              <w:t xml:space="preserve">      {</w:t>
                            </w:r>
                          </w:p>
                          <w:p w:rsidR="00B63D65" w:rsidRDefault="00B63D65" w:rsidP="00B63D65">
                            <w:pPr>
                              <w:pStyle w:val="NoSpacing"/>
                            </w:pPr>
                            <w:r>
                              <w:t xml:space="preserve">        "text": "show me a </w:t>
                            </w:r>
                            <w:proofErr w:type="spellStart"/>
                            <w:r>
                              <w:t>mexican</w:t>
                            </w:r>
                            <w:proofErr w:type="spellEnd"/>
                            <w:r>
                              <w:t xml:space="preserve"> place in the centre", </w:t>
                            </w:r>
                          </w:p>
                          <w:p w:rsidR="00B63D65" w:rsidRDefault="00B63D65" w:rsidP="00B63D65">
                            <w:pPr>
                              <w:pStyle w:val="NoSpacing"/>
                            </w:pPr>
                            <w:r>
                              <w:t xml:space="preserve">        "intent": "</w:t>
                            </w:r>
                            <w:proofErr w:type="spellStart"/>
                            <w:r>
                              <w:t>restaurant_search</w:t>
                            </w:r>
                            <w:proofErr w:type="spellEnd"/>
                            <w:r>
                              <w:t xml:space="preserve">", </w:t>
                            </w:r>
                          </w:p>
                          <w:p w:rsidR="00B63D65" w:rsidRDefault="00B63D65" w:rsidP="00B63D65">
                            <w:pPr>
                              <w:pStyle w:val="NoSpacing"/>
                            </w:pPr>
                            <w:r>
                              <w:t xml:space="preserve">        "entities": [</w:t>
                            </w:r>
                          </w:p>
                          <w:p w:rsidR="00B63D65" w:rsidRDefault="00B63D65" w:rsidP="00B63D65">
                            <w:pPr>
                              <w:pStyle w:val="NoSpacing"/>
                            </w:pPr>
                            <w:r>
                              <w:t xml:space="preserve">          {</w:t>
                            </w:r>
                          </w:p>
                          <w:p w:rsidR="00B63D65" w:rsidRDefault="00B63D65" w:rsidP="00B63D65">
                            <w:pPr>
                              <w:pStyle w:val="NoSpacing"/>
                            </w:pPr>
                            <w:r>
                              <w:t xml:space="preserve">            "start": 31, </w:t>
                            </w:r>
                          </w:p>
                          <w:p w:rsidR="00B63D65" w:rsidRDefault="00B63D65" w:rsidP="00B63D65">
                            <w:pPr>
                              <w:pStyle w:val="NoSpacing"/>
                            </w:pPr>
                            <w:r>
                              <w:t xml:space="preserve">            "end": 37, </w:t>
                            </w:r>
                          </w:p>
                          <w:p w:rsidR="00B63D65" w:rsidRDefault="00B63D65" w:rsidP="00B63D65">
                            <w:pPr>
                              <w:pStyle w:val="NoSpacing"/>
                            </w:pPr>
                            <w:r>
                              <w:t xml:space="preserve">            "value": "centre", </w:t>
                            </w:r>
                          </w:p>
                          <w:p w:rsidR="00B63D65" w:rsidRDefault="00B63D65" w:rsidP="00B63D65">
                            <w:pPr>
                              <w:pStyle w:val="NoSpacing"/>
                            </w:pPr>
                            <w:r>
                              <w:t xml:space="preserve">            "entity": "location"</w:t>
                            </w:r>
                          </w:p>
                          <w:p w:rsidR="00B63D65" w:rsidRDefault="00B63D65" w:rsidP="00B63D65">
                            <w:pPr>
                              <w:pStyle w:val="NoSpacing"/>
                            </w:pPr>
                            <w:r>
                              <w:t xml:space="preserve">          }, </w:t>
                            </w:r>
                          </w:p>
                          <w:p w:rsidR="00B63D65" w:rsidRDefault="00B63D65" w:rsidP="00B63D65">
                            <w:pPr>
                              <w:pStyle w:val="NoSpacing"/>
                            </w:pPr>
                            <w:r>
                              <w:t xml:space="preserve">          {</w:t>
                            </w:r>
                          </w:p>
                          <w:p w:rsidR="00B63D65" w:rsidRDefault="00B63D65" w:rsidP="00B63D65">
                            <w:pPr>
                              <w:pStyle w:val="NoSpacing"/>
                            </w:pPr>
                            <w:r>
                              <w:t xml:space="preserve">            "start": 10, </w:t>
                            </w:r>
                          </w:p>
                          <w:p w:rsidR="00B63D65" w:rsidRDefault="00B63D65" w:rsidP="00B63D65">
                            <w:pPr>
                              <w:pStyle w:val="NoSpacing"/>
                            </w:pPr>
                            <w:r>
                              <w:t xml:space="preserve">            "end": 17, </w:t>
                            </w:r>
                          </w:p>
                          <w:p w:rsidR="00B63D65" w:rsidRDefault="00B63D65" w:rsidP="00B63D65">
                            <w:pPr>
                              <w:pStyle w:val="NoSpacing"/>
                            </w:pPr>
                            <w:r>
                              <w:t xml:space="preserve">            "value": "</w:t>
                            </w:r>
                            <w:proofErr w:type="spellStart"/>
                            <w:r>
                              <w:t>mexican</w:t>
                            </w:r>
                            <w:proofErr w:type="spellEnd"/>
                            <w:r>
                              <w:t xml:space="preserve">", </w:t>
                            </w:r>
                          </w:p>
                          <w:p w:rsidR="00B63D65" w:rsidRDefault="00B63D65" w:rsidP="00B63D65">
                            <w:pPr>
                              <w:pStyle w:val="NoSpacing"/>
                            </w:pPr>
                            <w:r>
                              <w:t xml:space="preserve">            "entity": "cuisine"</w:t>
                            </w:r>
                          </w:p>
                          <w:p w:rsidR="00B63D65" w:rsidRDefault="00B63D65" w:rsidP="00B63D65">
                            <w:pPr>
                              <w:pStyle w:val="NoSpacing"/>
                            </w:pPr>
                            <w:r>
                              <w:t xml:space="preserve">          }</w:t>
                            </w:r>
                          </w:p>
                          <w:p w:rsidR="00B63D65" w:rsidRDefault="00B63D65" w:rsidP="00B63D65">
                            <w:pPr>
                              <w:pStyle w:val="NoSpacing"/>
                            </w:pPr>
                            <w:r>
                              <w:t xml:space="preserve">        ]</w:t>
                            </w:r>
                          </w:p>
                          <w:p w:rsidR="00B63D65" w:rsidRDefault="00B63D65" w:rsidP="00B63D65">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A122EC" id="_x0000_t202" coordsize="21600,21600" o:spt="202" path="m,l,21600r21600,l21600,xe">
                <v:stroke joinstyle="miter"/>
                <v:path gradientshapeok="t" o:connecttype="rect"/>
              </v:shapetype>
              <v:shape id="Text Box 2" o:spid="_x0000_s1058" type="#_x0000_t202" style="position:absolute;margin-left:0;margin-top:24.55pt;width:453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">
                <v:textbox style="mso-fit-shape-to-text:t">
                  <w:txbxContent>
                    <w:p w:rsidR="00B63D65" w:rsidRDefault="00B63D65" w:rsidP="00B63D65">
                      <w:pPr>
                        <w:pStyle w:val="NoSpacing"/>
                      </w:pPr>
                      <w:r>
                        <w:t xml:space="preserve">      {</w:t>
                      </w:r>
                    </w:p>
                    <w:p w:rsidR="00B63D65" w:rsidRDefault="00B63D65" w:rsidP="00B63D65">
                      <w:pPr>
                        <w:pStyle w:val="NoSpacing"/>
                      </w:pPr>
                      <w:r>
                        <w:t xml:space="preserve">        "text": "show me a mexican place in the centre", </w:t>
                      </w:r>
                    </w:p>
                    <w:p w:rsidR="00B63D65" w:rsidRDefault="00B63D65" w:rsidP="00B63D65">
                      <w:pPr>
                        <w:pStyle w:val="NoSpacing"/>
                      </w:pPr>
                      <w:r>
                        <w:t xml:space="preserve">        "intent": "restaurant_search", </w:t>
                      </w:r>
                    </w:p>
                    <w:p w:rsidR="00B63D65" w:rsidRDefault="00B63D65" w:rsidP="00B63D65">
                      <w:pPr>
                        <w:pStyle w:val="NoSpacing"/>
                      </w:pPr>
                      <w:r>
                        <w:t xml:space="preserve">        "entities": [</w:t>
                      </w:r>
                    </w:p>
                    <w:p w:rsidR="00B63D65" w:rsidRDefault="00B63D65" w:rsidP="00B63D65">
                      <w:pPr>
                        <w:pStyle w:val="NoSpacing"/>
                      </w:pPr>
                      <w:r>
                        <w:t xml:space="preserve">          {</w:t>
                      </w:r>
                    </w:p>
                    <w:p w:rsidR="00B63D65" w:rsidRDefault="00B63D65" w:rsidP="00B63D65">
                      <w:pPr>
                        <w:pStyle w:val="NoSpacing"/>
                      </w:pPr>
                      <w:r>
                        <w:t xml:space="preserve">            "start": 31, </w:t>
                      </w:r>
                    </w:p>
                    <w:p w:rsidR="00B63D65" w:rsidRDefault="00B63D65" w:rsidP="00B63D65">
                      <w:pPr>
                        <w:pStyle w:val="NoSpacing"/>
                      </w:pPr>
                      <w:r>
                        <w:t xml:space="preserve">            "end": 37, </w:t>
                      </w:r>
                    </w:p>
                    <w:p w:rsidR="00B63D65" w:rsidRDefault="00B63D65" w:rsidP="00B63D65">
                      <w:pPr>
                        <w:pStyle w:val="NoSpacing"/>
                      </w:pPr>
                      <w:r>
                        <w:t xml:space="preserve">            "value": "centre", </w:t>
                      </w:r>
                    </w:p>
                    <w:p w:rsidR="00B63D65" w:rsidRDefault="00B63D65" w:rsidP="00B63D65">
                      <w:pPr>
                        <w:pStyle w:val="NoSpacing"/>
                      </w:pPr>
                      <w:r>
                        <w:t xml:space="preserve">            "entity": "location"</w:t>
                      </w:r>
                    </w:p>
                    <w:p w:rsidR="00B63D65" w:rsidRDefault="00B63D65" w:rsidP="00B63D65">
                      <w:pPr>
                        <w:pStyle w:val="NoSpacing"/>
                      </w:pPr>
                      <w:r>
                        <w:t xml:space="preserve">          }, </w:t>
                      </w:r>
                    </w:p>
                    <w:p w:rsidR="00B63D65" w:rsidRDefault="00B63D65" w:rsidP="00B63D65">
                      <w:pPr>
                        <w:pStyle w:val="NoSpacing"/>
                      </w:pPr>
                      <w:r>
                        <w:t xml:space="preserve">          {</w:t>
                      </w:r>
                    </w:p>
                    <w:p w:rsidR="00B63D65" w:rsidRDefault="00B63D65" w:rsidP="00B63D65">
                      <w:pPr>
                        <w:pStyle w:val="NoSpacing"/>
                      </w:pPr>
                      <w:r>
                        <w:t xml:space="preserve">            "start": 10, </w:t>
                      </w:r>
                    </w:p>
                    <w:p w:rsidR="00B63D65" w:rsidRDefault="00B63D65" w:rsidP="00B63D65">
                      <w:pPr>
                        <w:pStyle w:val="NoSpacing"/>
                      </w:pPr>
                      <w:r>
                        <w:t xml:space="preserve">            "end": 17, </w:t>
                      </w:r>
                    </w:p>
                    <w:p w:rsidR="00B63D65" w:rsidRDefault="00B63D65" w:rsidP="00B63D65">
                      <w:pPr>
                        <w:pStyle w:val="NoSpacing"/>
                      </w:pPr>
                      <w:r>
                        <w:t xml:space="preserve">            "value": "mexican", </w:t>
                      </w:r>
                    </w:p>
                    <w:p w:rsidR="00B63D65" w:rsidRDefault="00B63D65" w:rsidP="00B63D65">
                      <w:pPr>
                        <w:pStyle w:val="NoSpacing"/>
                      </w:pPr>
                      <w:r>
                        <w:t xml:space="preserve">            "entity": "cuisine"</w:t>
                      </w:r>
                    </w:p>
                    <w:p w:rsidR="00B63D65" w:rsidRDefault="00B63D65" w:rsidP="00B63D65">
                      <w:pPr>
                        <w:pStyle w:val="NoSpacing"/>
                      </w:pPr>
                      <w:r>
                        <w:t xml:space="preserve">          }</w:t>
                      </w:r>
                    </w:p>
                    <w:p w:rsidR="00B63D65" w:rsidRDefault="00B63D65" w:rsidP="00B63D65">
                      <w:pPr>
                        <w:pStyle w:val="NoSpacing"/>
                      </w:pPr>
                      <w:r>
                        <w:t xml:space="preserve">        ]</w:t>
                      </w:r>
                    </w:p>
                    <w:p w:rsidR="00B63D65" w:rsidRDefault="00B63D65" w:rsidP="00B63D65">
                      <w:pPr>
                        <w:pStyle w:val="NoSpacing"/>
                      </w:pPr>
                      <w:r>
                        <w:t>},</w:t>
                      </w:r>
                    </w:p>
                  </w:txbxContent>
                </v:textbox>
                <w10:wrap type="square"/>
              </v:shape>
            </w:pict>
          </mc:Fallback>
        </mc:AlternateContent>
      </w:r>
      <w:r w:rsidR="00530D1A">
        <w:t xml:space="preserve">It contains many </w:t>
      </w:r>
      <w:r w:rsidR="00D730EC">
        <w:t>entries</w:t>
      </w:r>
      <w:r w:rsidR="00530D1A">
        <w:t>. One the s</w:t>
      </w:r>
      <w:r w:rsidR="00392AC3">
        <w:t>ample entry</w:t>
      </w:r>
      <w:r>
        <w:t xml:space="preserve"> is</w:t>
      </w:r>
      <w:r w:rsidR="00530D1A">
        <w:t xml:space="preserve"> shown below</w:t>
      </w:r>
      <w:r>
        <w:t>:</w:t>
      </w:r>
    </w:p>
    <w:p w:rsidR="00B63D65" w:rsidRDefault="00B63D65" w:rsidP="00B63D65">
      <w:r>
        <w:t xml:space="preserve">Meaning of </w:t>
      </w:r>
      <w:r w:rsidR="00D730EC">
        <w:t>some of the</w:t>
      </w:r>
      <w:r>
        <w:t xml:space="preserve"> fields </w:t>
      </w:r>
      <w:r w:rsidR="00D730EC">
        <w:t xml:space="preserve">shown above, </w:t>
      </w:r>
      <w:r>
        <w:t>are:</w:t>
      </w:r>
    </w:p>
    <w:p w:rsidR="00B63D65" w:rsidRDefault="00B63D65" w:rsidP="00B63D65">
      <w:pPr>
        <w:pStyle w:val="ListParagraph"/>
        <w:numPr>
          <w:ilvl w:val="0"/>
          <w:numId w:val="5"/>
        </w:numPr>
      </w:pPr>
      <w:r>
        <w:t xml:space="preserve">text: the input sentence. During real running of chat bot, any sentence </w:t>
      </w:r>
      <w:r w:rsidR="00B72E2C">
        <w:t>like</w:t>
      </w:r>
      <w:r w:rsidR="00C92ACB">
        <w:t xml:space="preserve"> the shown</w:t>
      </w:r>
      <w:r>
        <w:t xml:space="preserve"> would also get treated like </w:t>
      </w:r>
      <w:r w:rsidR="00C92ACB">
        <w:t>it</w:t>
      </w:r>
      <w:r>
        <w:t xml:space="preserve">. </w:t>
      </w:r>
    </w:p>
    <w:p w:rsidR="00B63D65" w:rsidRDefault="00B63D65" w:rsidP="00B63D65">
      <w:pPr>
        <w:pStyle w:val="ListParagraph"/>
        <w:numPr>
          <w:ilvl w:val="0"/>
          <w:numId w:val="5"/>
        </w:numPr>
      </w:pPr>
      <w:r>
        <w:t>intent: action or category</w:t>
      </w:r>
      <w:r w:rsidR="004220FF">
        <w:t>, “</w:t>
      </w:r>
      <w:proofErr w:type="spellStart"/>
      <w:r w:rsidR="004220FF">
        <w:t>restaurant_search</w:t>
      </w:r>
      <w:proofErr w:type="spellEnd"/>
      <w:r w:rsidR="004220FF">
        <w:t>”</w:t>
      </w:r>
      <w:r>
        <w:t>. This is typically the call-back function name.</w:t>
      </w:r>
    </w:p>
    <w:p w:rsidR="00B63D65" w:rsidRDefault="00B63D65" w:rsidP="00B63D65">
      <w:pPr>
        <w:pStyle w:val="ListParagraph"/>
        <w:numPr>
          <w:ilvl w:val="0"/>
          <w:numId w:val="5"/>
        </w:numPr>
      </w:pPr>
      <w:r>
        <w:lastRenderedPageBreak/>
        <w:t xml:space="preserve">entities: array of entities. Here there are 2. One is of type ‘location’ </w:t>
      </w:r>
      <w:r w:rsidR="00C92ACB">
        <w:t>with</w:t>
      </w:r>
      <w:r>
        <w:t xml:space="preserve"> value </w:t>
      </w:r>
      <w:r w:rsidR="00C92ACB">
        <w:t xml:space="preserve">as </w:t>
      </w:r>
      <w:r>
        <w:t>‘centre’, whereas the other is of type ‘cuisine’ and value ‘</w:t>
      </w:r>
      <w:proofErr w:type="spellStart"/>
      <w:r>
        <w:t>mexican</w:t>
      </w:r>
      <w:proofErr w:type="spellEnd"/>
      <w:r>
        <w:t xml:space="preserve">’. </w:t>
      </w:r>
      <w:r w:rsidR="00C92ACB">
        <w:t xml:space="preserve">‘start’, ‘end’ specify </w:t>
      </w:r>
      <w:r w:rsidR="00392AC3">
        <w:t>beginning</w:t>
      </w:r>
      <w:r w:rsidR="00CC3DB3">
        <w:t xml:space="preserve"> and ending </w:t>
      </w:r>
      <w:r w:rsidR="00C92ACB">
        <w:t>indices</w:t>
      </w:r>
      <w:r>
        <w:t xml:space="preserve"> of the word in the sentence.</w:t>
      </w:r>
    </w:p>
    <w:p w:rsidR="00B63D65" w:rsidRDefault="00BF2C47" w:rsidP="00500150">
      <w:r>
        <w:t xml:space="preserve">You can use online tool </w:t>
      </w:r>
      <w:hyperlink r:id="rId8" w:history="1">
        <w:r w:rsidR="00D83479" w:rsidRPr="00C21093">
          <w:rPr>
            <w:rStyle w:val="Hyperlink"/>
          </w:rPr>
          <w:t>https://rasahq.github.io/rasa-nlu-trainer/</w:t>
        </w:r>
      </w:hyperlink>
      <w:r w:rsidR="00D83479">
        <w:t xml:space="preserve"> </w:t>
      </w:r>
      <w:r w:rsidR="00392AC3">
        <w:t>as</w:t>
      </w:r>
      <w:r w:rsidR="00C967CB">
        <w:t xml:space="preserve"> </w:t>
      </w:r>
      <w:r w:rsidR="00392AC3">
        <w:t>well,</w:t>
      </w:r>
      <w:r>
        <w:t xml:space="preserve"> to generate th</w:t>
      </w:r>
      <w:r w:rsidR="00CC3DB3">
        <w:t>is</w:t>
      </w:r>
      <w:r>
        <w:t xml:space="preserve"> </w:t>
      </w:r>
      <w:proofErr w:type="spellStart"/>
      <w:r>
        <w:t>json</w:t>
      </w:r>
      <w:proofErr w:type="spellEnd"/>
      <w:r>
        <w:t xml:space="preserve"> file.</w:t>
      </w:r>
    </w:p>
    <w:p w:rsidR="00B2507A" w:rsidRDefault="00B2507A" w:rsidP="00500150">
      <w:r>
        <w:t xml:space="preserve">Steps to build </w:t>
      </w:r>
      <w:r w:rsidR="00047E3B">
        <w:t xml:space="preserve">server side of the GST chat bot </w:t>
      </w:r>
      <w:r>
        <w:t>application:</w:t>
      </w:r>
    </w:p>
    <w:p w:rsidR="00B2507A" w:rsidRDefault="00B2507A" w:rsidP="00B2507A">
      <w:pPr>
        <w:pStyle w:val="ListParagraph"/>
        <w:numPr>
          <w:ilvl w:val="0"/>
          <w:numId w:val="6"/>
        </w:numPr>
      </w:pPr>
      <w:r>
        <w:t xml:space="preserve">Create a new directory, </w:t>
      </w:r>
      <w:r w:rsidR="00047E3B">
        <w:t xml:space="preserve">navigate </w:t>
      </w:r>
      <w:r>
        <w:t>into it.</w:t>
      </w:r>
    </w:p>
    <w:p w:rsidR="00B2507A" w:rsidRDefault="00B2507A" w:rsidP="00B2507A">
      <w:pPr>
        <w:pStyle w:val="ListParagraph"/>
        <w:numPr>
          <w:ilvl w:val="0"/>
          <w:numId w:val="6"/>
        </w:numPr>
      </w:pPr>
      <w:r>
        <w:t>Create following things in it</w:t>
      </w:r>
    </w:p>
    <w:p w:rsidR="00B2507A" w:rsidRDefault="00B2507A" w:rsidP="00B2507A">
      <w:pPr>
        <w:pStyle w:val="ListParagraph"/>
        <w:numPr>
          <w:ilvl w:val="1"/>
          <w:numId w:val="6"/>
        </w:numPr>
      </w:pPr>
      <w:r>
        <w:t>data directory,</w:t>
      </w:r>
    </w:p>
    <w:p w:rsidR="00B2507A" w:rsidRDefault="00A9407B" w:rsidP="00B2507A">
      <w:pPr>
        <w:pStyle w:val="ListParagraph"/>
        <w:numPr>
          <w:ilvl w:val="1"/>
          <w:numId w:val="6"/>
        </w:numPr>
      </w:pPr>
      <w:r>
        <w:t>data/</w:t>
      </w:r>
      <w:proofErr w:type="spellStart"/>
      <w:r w:rsidR="00B2507A">
        <w:t>demo_gst.jso</w:t>
      </w:r>
      <w:r>
        <w:t>n</w:t>
      </w:r>
      <w:proofErr w:type="spellEnd"/>
      <w:r>
        <w:t xml:space="preserve">: </w:t>
      </w:r>
      <w:r w:rsidR="00047E3B">
        <w:t>This has GST FAQ training examples as shown before.</w:t>
      </w:r>
    </w:p>
    <w:p w:rsidR="00A9407B" w:rsidRDefault="00B2507A" w:rsidP="00A9407B">
      <w:pPr>
        <w:pStyle w:val="ListParagraph"/>
        <w:numPr>
          <w:ilvl w:val="1"/>
          <w:numId w:val="6"/>
        </w:numPr>
      </w:pPr>
      <w:proofErr w:type="spellStart"/>
      <w:r>
        <w:t>config.json</w:t>
      </w:r>
      <w:proofErr w:type="spellEnd"/>
      <w:r w:rsidR="00A9407B">
        <w:t>: This has settings for Rasa-NLU like shown below:</w:t>
      </w:r>
    </w:p>
    <w:p w:rsidR="00A9407B" w:rsidRDefault="00A9407B" w:rsidP="00A9407B">
      <w:pPr>
        <w:ind w:left="1080"/>
      </w:pPr>
      <w:r>
        <w:rPr>
          <w:noProof/>
          <w:lang w:val="en-US" w:bidi="ar-SA"/>
        </w:rPr>
        <mc:AlternateContent>
          <mc:Choice Requires="wps">
            <w:drawing>
              <wp:anchor distT="45720" distB="45720" distL="114300" distR="114300" simplePos="0" relativeHeight="251656192" behindDoc="0" locked="0" layoutInCell="1" allowOverlap="1" wp14:anchorId="18E4B641" wp14:editId="1930ABDD">
                <wp:simplePos x="0" y="0"/>
                <wp:positionH relativeFrom="column">
                  <wp:posOffset>952500</wp:posOffset>
                </wp:positionH>
                <wp:positionV relativeFrom="paragraph">
                  <wp:posOffset>47625</wp:posOffset>
                </wp:positionV>
                <wp:extent cx="3124200" cy="1404620"/>
                <wp:effectExtent l="0" t="0" r="19050"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04620"/>
                        </a:xfrm>
                        <a:prstGeom prst="rect">
                          <a:avLst/>
                        </a:prstGeom>
                        <a:solidFill>
                          <a:srgbClr val="FFFFFF"/>
                        </a:solidFill>
                        <a:ln w="9525">
                          <a:solidFill>
                            <a:srgbClr val="000000"/>
                          </a:solidFill>
                          <a:miter lim="800000"/>
                          <a:headEnd/>
                          <a:tailEnd/>
                        </a:ln>
                      </wps:spPr>
                      <wps:txbx>
                        <w:txbxContent>
                          <w:p w:rsidR="00E04622" w:rsidRDefault="00E04622" w:rsidP="00E04622">
                            <w:pPr>
                              <w:pStyle w:val="NoSpacing"/>
                            </w:pPr>
                            <w:r>
                              <w:t>{</w:t>
                            </w:r>
                          </w:p>
                          <w:p w:rsidR="00E04622" w:rsidRDefault="00E04622" w:rsidP="00E04622">
                            <w:pPr>
                              <w:pStyle w:val="NoSpacing"/>
                            </w:pPr>
                            <w:r>
                              <w:t xml:space="preserve">  "pipeline": "</w:t>
                            </w:r>
                            <w:proofErr w:type="spellStart"/>
                            <w:r>
                              <w:t>spacy_sklearn</w:t>
                            </w:r>
                            <w:proofErr w:type="spellEnd"/>
                            <w:r>
                              <w:t>",</w:t>
                            </w:r>
                          </w:p>
                          <w:p w:rsidR="00E04622" w:rsidRDefault="00E04622" w:rsidP="00E04622">
                            <w:pPr>
                              <w:pStyle w:val="NoSpacing"/>
                            </w:pPr>
                            <w:r>
                              <w:t xml:space="preserve">  "path</w:t>
                            </w:r>
                            <w:proofErr w:type="gramStart"/>
                            <w:r>
                              <w:t>" :</w:t>
                            </w:r>
                            <w:proofErr w:type="gramEnd"/>
                            <w:r>
                              <w:t xml:space="preserve"> "./",</w:t>
                            </w:r>
                          </w:p>
                          <w:p w:rsidR="00E04622" w:rsidRDefault="00E04622" w:rsidP="00E04622">
                            <w:pPr>
                              <w:pStyle w:val="NoSpacing"/>
                            </w:pPr>
                            <w:r>
                              <w:t xml:space="preserve">  "data</w:t>
                            </w:r>
                            <w:proofErr w:type="gramStart"/>
                            <w:r>
                              <w:t>" :</w:t>
                            </w:r>
                            <w:proofErr w:type="gramEnd"/>
                            <w:r>
                              <w:t xml:space="preserve"> "./data/</w:t>
                            </w:r>
                            <w:proofErr w:type="spellStart"/>
                            <w:r>
                              <w:t>gst</w:t>
                            </w:r>
                            <w:r w:rsidR="007527E4">
                              <w:t>faq-data</w:t>
                            </w:r>
                            <w:r>
                              <w:t>.json</w:t>
                            </w:r>
                            <w:proofErr w:type="spellEnd"/>
                            <w:r>
                              <w:t>"</w:t>
                            </w:r>
                          </w:p>
                          <w:p w:rsidR="00E04622" w:rsidRDefault="00E04622" w:rsidP="00E04622">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E4B641" id="_x0000_s1059" type="#_x0000_t202" style="position:absolute;left:0;text-align:left;margin-left:75pt;margin-top:3.75pt;width:246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">
                <v:textbox style="mso-fit-shape-to-text:t">
                  <w:txbxContent>
                    <w:p w:rsidR="00E04622" w:rsidRDefault="00E04622" w:rsidP="00E04622">
                      <w:pPr>
                        <w:pStyle w:val="NoSpacing"/>
                      </w:pPr>
                      <w:r>
                        <w:t>{</w:t>
                      </w:r>
                    </w:p>
                    <w:p w:rsidR="00E04622" w:rsidRDefault="00E04622" w:rsidP="00E04622">
                      <w:pPr>
                        <w:pStyle w:val="NoSpacing"/>
                      </w:pPr>
                      <w:r>
                        <w:t xml:space="preserve">  "pipeline": "spacy_sklearn",</w:t>
                      </w:r>
                    </w:p>
                    <w:p w:rsidR="00E04622" w:rsidRDefault="00E04622" w:rsidP="00E04622">
                      <w:pPr>
                        <w:pStyle w:val="NoSpacing"/>
                      </w:pPr>
                      <w:r>
                        <w:t xml:space="preserve">  "path" : "./",</w:t>
                      </w:r>
                    </w:p>
                    <w:p w:rsidR="00E04622" w:rsidRDefault="00E04622" w:rsidP="00E04622">
                      <w:pPr>
                        <w:pStyle w:val="NoSpacing"/>
                      </w:pPr>
                      <w:r>
                        <w:t xml:space="preserve">  "data" : "./data/gst</w:t>
                      </w:r>
                      <w:r w:rsidR="007527E4">
                        <w:t>faq-data</w:t>
                      </w:r>
                      <w:r>
                        <w:t>.json"</w:t>
                      </w:r>
                    </w:p>
                    <w:p w:rsidR="00E04622" w:rsidRDefault="00E04622" w:rsidP="00E04622">
                      <w:pPr>
                        <w:pStyle w:val="NoSpacing"/>
                      </w:pPr>
                      <w:r>
                        <w:t>}</w:t>
                      </w:r>
                    </w:p>
                  </w:txbxContent>
                </v:textbox>
                <w10:wrap type="square"/>
              </v:shape>
            </w:pict>
          </mc:Fallback>
        </mc:AlternateContent>
      </w:r>
    </w:p>
    <w:p w:rsidR="00A9407B" w:rsidRDefault="00A9407B" w:rsidP="00A9407B">
      <w:pPr>
        <w:ind w:left="1080"/>
      </w:pPr>
    </w:p>
    <w:p w:rsidR="00A9407B" w:rsidRDefault="00A9407B" w:rsidP="00A9407B">
      <w:pPr>
        <w:ind w:left="1080"/>
      </w:pPr>
    </w:p>
    <w:p w:rsidR="00B2507A" w:rsidRDefault="00B2507A" w:rsidP="00A9407B">
      <w:pPr>
        <w:ind w:left="1080"/>
      </w:pPr>
    </w:p>
    <w:p w:rsidR="009E1CEA" w:rsidRDefault="009E1CEA" w:rsidP="009E1CEA">
      <w:pPr>
        <w:pStyle w:val="ListParagraph"/>
        <w:numPr>
          <w:ilvl w:val="0"/>
          <w:numId w:val="6"/>
        </w:numPr>
      </w:pPr>
      <w:r>
        <w:t xml:space="preserve">Train the model by </w:t>
      </w:r>
      <w:r w:rsidRPr="009E1CEA">
        <w:rPr>
          <w:highlight w:val="lightGray"/>
        </w:rPr>
        <w:t xml:space="preserve">python -m </w:t>
      </w:r>
      <w:proofErr w:type="spellStart"/>
      <w:r w:rsidRPr="009E1CEA">
        <w:rPr>
          <w:highlight w:val="lightGray"/>
        </w:rPr>
        <w:t>rasa_nlu.train</w:t>
      </w:r>
      <w:proofErr w:type="spellEnd"/>
      <w:r w:rsidRPr="009E1CEA">
        <w:rPr>
          <w:highlight w:val="lightGray"/>
        </w:rPr>
        <w:t xml:space="preserve"> -c </w:t>
      </w:r>
      <w:proofErr w:type="spellStart"/>
      <w:r w:rsidRPr="009E1CEA">
        <w:rPr>
          <w:highlight w:val="lightGray"/>
        </w:rPr>
        <w:t>config.json</w:t>
      </w:r>
      <w:proofErr w:type="spellEnd"/>
    </w:p>
    <w:p w:rsidR="000C3C67" w:rsidRDefault="000C3C67" w:rsidP="000C3C67">
      <w:pPr>
        <w:pStyle w:val="ListParagraph"/>
        <w:numPr>
          <w:ilvl w:val="0"/>
          <w:numId w:val="6"/>
        </w:numPr>
      </w:pPr>
      <w:r>
        <w:t xml:space="preserve">This will create a </w:t>
      </w:r>
      <w:proofErr w:type="spellStart"/>
      <w:r w:rsidRPr="000C3C67">
        <w:t>model_YYYYMMDD</w:t>
      </w:r>
      <w:proofErr w:type="spellEnd"/>
      <w:r w:rsidRPr="000C3C67">
        <w:t>-HHMMSS</w:t>
      </w:r>
      <w:r>
        <w:t xml:space="preserve"> folder.</w:t>
      </w:r>
    </w:p>
    <w:p w:rsidR="000C3C67" w:rsidRDefault="0087678C" w:rsidP="0087678C">
      <w:pPr>
        <w:pStyle w:val="ListParagraph"/>
        <w:numPr>
          <w:ilvl w:val="0"/>
          <w:numId w:val="6"/>
        </w:numPr>
      </w:pPr>
      <w:r>
        <w:t xml:space="preserve">Run </w:t>
      </w:r>
      <w:r w:rsidRPr="00E04622">
        <w:rPr>
          <w:highlight w:val="lightGray"/>
        </w:rPr>
        <w:t xml:space="preserve">python -m </w:t>
      </w:r>
      <w:proofErr w:type="spellStart"/>
      <w:r w:rsidRPr="00E04622">
        <w:rPr>
          <w:highlight w:val="lightGray"/>
        </w:rPr>
        <w:t>rasa_</w:t>
      </w:r>
      <w:proofErr w:type="gramStart"/>
      <w:r w:rsidRPr="00E04622">
        <w:rPr>
          <w:highlight w:val="lightGray"/>
        </w:rPr>
        <w:t>nlu.server</w:t>
      </w:r>
      <w:proofErr w:type="spellEnd"/>
      <w:proofErr w:type="gramEnd"/>
      <w:r w:rsidRPr="00E04622">
        <w:rPr>
          <w:highlight w:val="lightGray"/>
        </w:rPr>
        <w:t xml:space="preserve"> -c </w:t>
      </w:r>
      <w:proofErr w:type="spellStart"/>
      <w:r w:rsidRPr="00E04622">
        <w:rPr>
          <w:highlight w:val="lightGray"/>
        </w:rPr>
        <w:t>config.json</w:t>
      </w:r>
      <w:proofErr w:type="spellEnd"/>
      <w:r w:rsidRPr="00B169B9">
        <w:rPr>
          <w:highlight w:val="lightGray"/>
        </w:rPr>
        <w:t xml:space="preserve"> </w:t>
      </w:r>
      <w:r w:rsidR="00B169B9" w:rsidRPr="00B169B9">
        <w:rPr>
          <w:highlight w:val="lightGray"/>
        </w:rPr>
        <w:t>--</w:t>
      </w:r>
      <w:proofErr w:type="spellStart"/>
      <w:r w:rsidR="00B169B9" w:rsidRPr="00B169B9">
        <w:rPr>
          <w:highlight w:val="lightGray"/>
        </w:rPr>
        <w:t>server_model_dirs</w:t>
      </w:r>
      <w:proofErr w:type="spellEnd"/>
      <w:r w:rsidR="00B169B9" w:rsidRPr="00B169B9">
        <w:rPr>
          <w:highlight w:val="lightGray"/>
        </w:rPr>
        <w:t>=./</w:t>
      </w:r>
      <w:proofErr w:type="spellStart"/>
      <w:r w:rsidR="00B169B9" w:rsidRPr="00B169B9">
        <w:rPr>
          <w:highlight w:val="lightGray"/>
        </w:rPr>
        <w:t>model_YYYYMMDD</w:t>
      </w:r>
      <w:proofErr w:type="spellEnd"/>
      <w:r w:rsidR="00B169B9" w:rsidRPr="00B169B9">
        <w:rPr>
          <w:highlight w:val="lightGray"/>
        </w:rPr>
        <w:t>-HHMMSS</w:t>
      </w:r>
      <w:r w:rsidR="00CC3DB3">
        <w:t>.</w:t>
      </w:r>
      <w:r>
        <w:t xml:space="preserve"> This </w:t>
      </w:r>
      <w:r w:rsidR="000C3C67">
        <w:t xml:space="preserve">starts rasa </w:t>
      </w:r>
      <w:r>
        <w:t xml:space="preserve">NLU </w:t>
      </w:r>
      <w:r w:rsidR="000C3C67">
        <w:t>server and lets us know the port, say 5000.</w:t>
      </w:r>
    </w:p>
    <w:p w:rsidR="00EE0C15" w:rsidRDefault="00EE0C15" w:rsidP="00EE0C15">
      <w:pPr>
        <w:pStyle w:val="ListParagraph"/>
        <w:numPr>
          <w:ilvl w:val="0"/>
          <w:numId w:val="6"/>
        </w:numPr>
      </w:pPr>
      <w:r>
        <w:t xml:space="preserve">Once the server starts running you can </w:t>
      </w:r>
      <w:r w:rsidR="0087678C">
        <w:t>GET/POST</w:t>
      </w:r>
      <w:r>
        <w:t xml:space="preserve"> via curl to post or use it as HTTP server.</w:t>
      </w:r>
    </w:p>
    <w:p w:rsidR="00EE0C15" w:rsidRDefault="00EE0C15" w:rsidP="00EE0C15">
      <w:pPr>
        <w:pStyle w:val="ListParagraph"/>
        <w:numPr>
          <w:ilvl w:val="0"/>
          <w:numId w:val="6"/>
        </w:numPr>
      </w:pPr>
      <w:r>
        <w:t xml:space="preserve">For HTTP server, </w:t>
      </w:r>
      <w:r w:rsidR="0035005D">
        <w:t>add</w:t>
      </w:r>
      <w:r>
        <w:t xml:space="preserve"> </w:t>
      </w:r>
      <w:r w:rsidRPr="00EE0C15">
        <w:rPr>
          <w:highlight w:val="lightGray"/>
        </w:rPr>
        <w:t>"</w:t>
      </w:r>
      <w:r w:rsidR="0035005D">
        <w:rPr>
          <w:highlight w:val="lightGray"/>
        </w:rPr>
        <w:t>-</w:t>
      </w:r>
      <w:r w:rsidRPr="00EE0C15">
        <w:rPr>
          <w:highlight w:val="lightGray"/>
        </w:rPr>
        <w:t>e</w:t>
      </w:r>
      <w:r w:rsidR="0035005D">
        <w:rPr>
          <w:highlight w:val="lightGray"/>
        </w:rPr>
        <w:t xml:space="preserve"> </w:t>
      </w:r>
      <w:proofErr w:type="spellStart"/>
      <w:r w:rsidRPr="00EE0C15">
        <w:rPr>
          <w:highlight w:val="lightGray"/>
        </w:rPr>
        <w:t>luis</w:t>
      </w:r>
      <w:proofErr w:type="spellEnd"/>
      <w:r w:rsidRPr="00EE0C15">
        <w:rPr>
          <w:highlight w:val="lightGray"/>
        </w:rPr>
        <w:t>,</w:t>
      </w:r>
      <w:r>
        <w:t xml:space="preserve"> </w:t>
      </w:r>
      <w:r w:rsidR="0087678C">
        <w:t>while running the server</w:t>
      </w:r>
      <w:r w:rsidR="0035005D">
        <w:t xml:space="preserve"> </w:t>
      </w:r>
      <w:r>
        <w:t xml:space="preserve">and then in </w:t>
      </w:r>
      <w:r w:rsidR="00925C4F">
        <w:t xml:space="preserve">the </w:t>
      </w:r>
      <w:r>
        <w:t xml:space="preserve">browser say </w:t>
      </w:r>
      <w:hyperlink r:id="rId9" w:history="1">
        <w:r w:rsidRPr="00543867">
          <w:rPr>
            <w:rStyle w:val="Hyperlink"/>
            <w:highlight w:val="lightGray"/>
          </w:rPr>
          <w:t>http://localhost:5000/parse?q=hello%20there</w:t>
        </w:r>
      </w:hyperlink>
    </w:p>
    <w:p w:rsidR="00EE0C15" w:rsidRDefault="00EE0C15" w:rsidP="00EE0C15">
      <w:pPr>
        <w:pStyle w:val="ListParagraph"/>
        <w:numPr>
          <w:ilvl w:val="0"/>
          <w:numId w:val="6"/>
        </w:numPr>
      </w:pPr>
      <w:r>
        <w:t>Output shows as:</w:t>
      </w:r>
    </w:p>
    <w:p w:rsidR="00EE0C15" w:rsidRDefault="00EE0C15" w:rsidP="00EE0C15">
      <w:pPr>
        <w:ind w:left="720"/>
      </w:pPr>
      <w:r>
        <w:rPr>
          <w:noProof/>
          <w:lang w:val="en-US" w:bidi="ar-SA"/>
        </w:rPr>
        <w:drawing>
          <wp:inline distT="0" distB="0" distL="0" distR="0" wp14:anchorId="097BE39A" wp14:editId="13F4019C">
            <wp:extent cx="2160000" cy="231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790" t="17432" r="68591" b="50955"/>
                    <a:stretch/>
                  </pic:blipFill>
                  <pic:spPr bwMode="auto">
                    <a:xfrm>
                      <a:off x="0" y="0"/>
                      <a:ext cx="2160000" cy="2311200"/>
                    </a:xfrm>
                    <a:prstGeom prst="rect">
                      <a:avLst/>
                    </a:prstGeom>
                    <a:ln>
                      <a:noFill/>
                    </a:ln>
                    <a:extLst>
                      <a:ext uri="{53640926-AAD7-44D8-BBD7-CCE9431645EC}">
                        <a14:shadowObscured xmlns:a14="http://schemas.microsoft.com/office/drawing/2010/main"/>
                      </a:ext>
                    </a:extLst>
                  </pic:spPr>
                </pic:pic>
              </a:graphicData>
            </a:graphic>
          </wp:inline>
        </w:drawing>
      </w:r>
    </w:p>
    <w:p w:rsidR="00EE0C15" w:rsidRDefault="00EE0C15" w:rsidP="00EE0C15">
      <w:r>
        <w:t xml:space="preserve">We are all set to start with </w:t>
      </w:r>
      <w:r w:rsidR="0087678C">
        <w:t>remaining components of the</w:t>
      </w:r>
      <w:r>
        <w:t xml:space="preserve"> GST FAQ bot.</w:t>
      </w:r>
    </w:p>
    <w:p w:rsidR="00EE0C15" w:rsidRDefault="00C7290B" w:rsidP="00EE0C15">
      <w:pPr>
        <w:pStyle w:val="Heading1"/>
      </w:pPr>
      <w:r>
        <w:t>Client</w:t>
      </w:r>
    </w:p>
    <w:p w:rsidR="00B2507A" w:rsidRDefault="000217DB" w:rsidP="000217DB">
      <w:r w:rsidRPr="000217DB">
        <w:t>Chat bot client UI has been built using Flask framework.</w:t>
      </w:r>
      <w:r w:rsidR="00027248">
        <w:t xml:space="preserve"> It uses </w:t>
      </w:r>
      <w:r w:rsidR="005D5947">
        <w:t xml:space="preserve">html </w:t>
      </w:r>
      <w:r w:rsidR="00027248">
        <w:t>templates to render UI (</w:t>
      </w:r>
      <w:proofErr w:type="spellStart"/>
      <w:r w:rsidR="00027248">
        <w:t>ie</w:t>
      </w:r>
      <w:proofErr w:type="spellEnd"/>
      <w:r w:rsidR="00027248">
        <w:t xml:space="preserve"> Chat window).</w:t>
      </w:r>
      <w:r w:rsidR="005D5947">
        <w:t xml:space="preserve">  The templ</w:t>
      </w:r>
      <w:r w:rsidR="0087678C">
        <w:t>at</w:t>
      </w:r>
      <w:r w:rsidR="005D5947">
        <w:t>e is divided into two parts. Outer UI is built with base.html as shown below:</w:t>
      </w:r>
    </w:p>
    <w:p w:rsidR="005D5947" w:rsidRDefault="00773336" w:rsidP="000217DB">
      <w:r>
        <w:rPr>
          <w:noProof/>
          <w:lang w:val="en-US" w:bidi="ar-SA"/>
        </w:rPr>
        <w:lastRenderedPageBreak/>
        <mc:AlternateContent>
          <mc:Choice Requires="wps">
            <w:drawing>
              <wp:anchor distT="45720" distB="45720" distL="114300" distR="114300" simplePos="0" relativeHeight="251713536" behindDoc="0" locked="0" layoutInCell="1" allowOverlap="1" wp14:anchorId="4B44F343" wp14:editId="2F35233D">
                <wp:simplePos x="0" y="0"/>
                <wp:positionH relativeFrom="column">
                  <wp:posOffset>-85725</wp:posOffset>
                </wp:positionH>
                <wp:positionV relativeFrom="paragraph">
                  <wp:posOffset>3048000</wp:posOffset>
                </wp:positionV>
                <wp:extent cx="5934075" cy="5514975"/>
                <wp:effectExtent l="0" t="0" r="28575"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514975"/>
                        </a:xfrm>
                        <a:prstGeom prst="rect">
                          <a:avLst/>
                        </a:prstGeom>
                        <a:solidFill>
                          <a:srgbClr val="FFFFFF"/>
                        </a:solidFill>
                        <a:ln w="9525">
                          <a:solidFill>
                            <a:srgbClr val="000000"/>
                          </a:solidFill>
                          <a:miter lim="800000"/>
                          <a:headEnd/>
                          <a:tailEnd/>
                        </a:ln>
                      </wps:spPr>
                      <wps:txbx>
                        <w:txbxContent>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r w:rsidRPr="00773336">
                              <w:rPr>
                                <w:rFonts w:asciiTheme="minorHAnsi" w:eastAsiaTheme="minorHAnsi" w:hAnsiTheme="minorHAnsi" w:cstheme="minorBidi"/>
                                <w:b/>
                                <w:bCs/>
                                <w:spacing w:val="0"/>
                                <w:kern w:val="0"/>
                                <w:sz w:val="22"/>
                                <w:szCs w:val="20"/>
                              </w:rPr>
                              <w:t>content</w:t>
                            </w:r>
                            <w:r w:rsidRPr="00616325">
                              <w:rPr>
                                <w:rFonts w:asciiTheme="minorHAnsi" w:eastAsiaTheme="minorHAnsi" w:hAnsiTheme="minorHAnsi" w:cstheme="minorBidi"/>
                                <w:spacing w:val="0"/>
                                <w:kern w:val="0"/>
                                <w:sz w:val="22"/>
                                <w:szCs w:val="20"/>
                              </w:rPr>
                              <w:t xml:space="preserve"> %}</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 class="row"&gt;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class="col-sm-6"&gt;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class="row"&gt;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chat_window</w:t>
                            </w:r>
                            <w:proofErr w:type="spellEnd"/>
                            <w:r w:rsidRPr="00616325">
                              <w:rPr>
                                <w:rFonts w:asciiTheme="minorHAnsi" w:eastAsiaTheme="minorHAnsi" w:hAnsiTheme="minorHAnsi" w:cstheme="minorBidi"/>
                                <w:spacing w:val="0"/>
                                <w:kern w:val="0"/>
                                <w:sz w:val="22"/>
                                <w:szCs w:val="20"/>
                              </w:rPr>
                              <w:t>"&gt;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w:t>
                            </w:r>
                            <w:proofErr w:type="spellStart"/>
                            <w:r w:rsidRPr="00616325">
                              <w:rPr>
                                <w:rFonts w:asciiTheme="minorHAnsi" w:eastAsiaTheme="minorHAnsi" w:hAnsiTheme="minorHAnsi" w:cstheme="minorBidi"/>
                                <w:spacing w:val="0"/>
                                <w:kern w:val="0"/>
                                <w:sz w:val="22"/>
                                <w:szCs w:val="20"/>
                              </w:rPr>
                              <w:t>ul</w:t>
                            </w:r>
                            <w:proofErr w:type="spellEnd"/>
                            <w:r w:rsidRPr="00616325">
                              <w:rPr>
                                <w:rFonts w:asciiTheme="minorHAnsi" w:eastAsiaTheme="minorHAnsi" w:hAnsiTheme="minorHAnsi" w:cstheme="minorBidi"/>
                                <w:spacing w:val="0"/>
                                <w:kern w:val="0"/>
                                <w:sz w:val="22"/>
                                <w:szCs w:val="20"/>
                              </w:rPr>
                              <w:t xml:space="preserve"> class="messages"&gt;&lt;/</w:t>
                            </w:r>
                            <w:proofErr w:type="spellStart"/>
                            <w:r w:rsidRPr="00616325">
                              <w:rPr>
                                <w:rFonts w:asciiTheme="minorHAnsi" w:eastAsiaTheme="minorHAnsi" w:hAnsiTheme="minorHAnsi" w:cstheme="minorBidi"/>
                                <w:spacing w:val="0"/>
                                <w:kern w:val="0"/>
                                <w:sz w:val="22"/>
                                <w:szCs w:val="20"/>
                              </w:rPr>
                              <w:t>ul</w:t>
                            </w:r>
                            <w:proofErr w:type="spellEnd"/>
                            <w:r w:rsidRPr="00616325">
                              <w:rPr>
                                <w:rFonts w:asciiTheme="minorHAnsi" w:eastAsiaTheme="minorHAnsi" w:hAnsiTheme="minorHAnsi" w:cstheme="minorBidi"/>
                                <w:spacing w:val="0"/>
                                <w:kern w:val="0"/>
                                <w:sz w:val="22"/>
                                <w:szCs w:val="20"/>
                              </w:rPr>
                              <w:t>&gt;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bottom_wrapper</w:t>
                            </w:r>
                            <w:proofErr w:type="spellEnd"/>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clearfix</w:t>
                            </w:r>
                            <w:proofErr w:type="spellEnd"/>
                            <w:r w:rsidRPr="00616325">
                              <w:rPr>
                                <w:rFonts w:asciiTheme="minorHAnsi" w:eastAsiaTheme="minorHAnsi" w:hAnsiTheme="minorHAnsi" w:cstheme="minorBidi"/>
                                <w:spacing w:val="0"/>
                                <w:kern w:val="0"/>
                                <w:sz w:val="22"/>
                                <w:szCs w:val="20"/>
                              </w:rPr>
                              <w:t>"&gt;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message_input_wrapper</w:t>
                            </w:r>
                            <w:proofErr w:type="spellEnd"/>
                            <w:r w:rsidRPr="00616325">
                              <w:rPr>
                                <w:rFonts w:asciiTheme="minorHAnsi" w:eastAsiaTheme="minorHAnsi" w:hAnsiTheme="minorHAnsi" w:cstheme="minorBidi"/>
                                <w:spacing w:val="0"/>
                                <w:kern w:val="0"/>
                                <w:sz w:val="22"/>
                                <w:szCs w:val="20"/>
                              </w:rPr>
                              <w:t>"&gt;</w:t>
                            </w:r>
                          </w:p>
                          <w:p w:rsidR="00616325" w:rsidRPr="00616325" w:rsidRDefault="00616325" w:rsidP="00616325">
                            <w:pPr>
                              <w:pStyle w:val="NoSpacing"/>
                            </w:pPr>
                            <w:r w:rsidRPr="00616325">
                              <w:t xml:space="preserve">                        &lt;input id="</w:t>
                            </w:r>
                            <w:proofErr w:type="spellStart"/>
                            <w:r w:rsidRPr="00616325">
                              <w:t>msg_input</w:t>
                            </w:r>
                            <w:proofErr w:type="spellEnd"/>
                            <w:r w:rsidRPr="00616325">
                              <w:t>" class="</w:t>
                            </w:r>
                            <w:proofErr w:type="spellStart"/>
                            <w:r w:rsidRPr="00616325">
                              <w:t>message_input</w:t>
                            </w:r>
                            <w:proofErr w:type="spellEnd"/>
                            <w:r w:rsidRPr="00616325">
                              <w:t>" placeholder="Say Hi to begin chat..." /&gt;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send_message</w:t>
                            </w:r>
                            <w:proofErr w:type="spellEnd"/>
                            <w:r w:rsidRPr="00616325">
                              <w:rPr>
                                <w:rFonts w:asciiTheme="minorHAnsi" w:eastAsiaTheme="minorHAnsi" w:hAnsiTheme="minorHAnsi" w:cstheme="minorBidi"/>
                                <w:spacing w:val="0"/>
                                <w:kern w:val="0"/>
                                <w:sz w:val="22"/>
                                <w:szCs w:val="20"/>
                              </w:rPr>
                              <w:t>"&gt;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class="text"&gt;send&lt;/div&gt;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message_template</w:t>
                            </w:r>
                            <w:proofErr w:type="spellEnd"/>
                            <w:r w:rsidRPr="00616325">
                              <w:rPr>
                                <w:rFonts w:asciiTheme="minorHAnsi" w:eastAsiaTheme="minorHAnsi" w:hAnsiTheme="minorHAnsi" w:cstheme="minorBidi"/>
                                <w:spacing w:val="0"/>
                                <w:kern w:val="0"/>
                                <w:sz w:val="22"/>
                                <w:szCs w:val="20"/>
                              </w:rPr>
                              <w:t>"&gt;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 class="message"&gt;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class="avatar"&gt;&lt;/div&gt;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text_wrapper</w:t>
                            </w:r>
                            <w:proofErr w:type="spellEnd"/>
                            <w:r w:rsidRPr="00616325">
                              <w:rPr>
                                <w:rFonts w:asciiTheme="minorHAnsi" w:eastAsiaTheme="minorHAnsi" w:hAnsiTheme="minorHAnsi" w:cstheme="minorBidi"/>
                                <w:spacing w:val="0"/>
                                <w:kern w:val="0"/>
                                <w:sz w:val="22"/>
                                <w:szCs w:val="20"/>
                              </w:rPr>
                              <w:t>"&gt;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endblock</w:t>
                            </w:r>
                            <w:proofErr w:type="spellEnd"/>
                            <w:r w:rsidRPr="00616325">
                              <w:rPr>
                                <w:rFonts w:asciiTheme="minorHAnsi" w:eastAsiaTheme="minorHAnsi" w:hAnsiTheme="minorHAnsi" w:cstheme="minorBidi"/>
                                <w:spacing w:val="0"/>
                                <w:kern w:val="0"/>
                                <w:sz w:val="22"/>
                                <w:szCs w:val="20"/>
                              </w:rPr>
                              <w:t xml:space="preserve"> %}</w:t>
                            </w:r>
                          </w:p>
                          <w:p w:rsidR="00616325" w:rsidRPr="00616325" w:rsidRDefault="00616325" w:rsidP="00616325">
                            <w:pPr>
                              <w:pStyle w:val="Title"/>
                              <w:rPr>
                                <w:rFonts w:asciiTheme="minorHAnsi" w:eastAsiaTheme="minorHAnsi" w:hAnsiTheme="minorHAnsi" w:cstheme="minorBidi"/>
                                <w:spacing w:val="0"/>
                                <w:kern w:val="0"/>
                                <w:sz w:val="22"/>
                                <w:szCs w:val="20"/>
                              </w:rPr>
                            </w:pP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proofErr w:type="spellStart"/>
                            <w:r w:rsidRPr="00773336">
                              <w:rPr>
                                <w:rFonts w:asciiTheme="minorHAnsi" w:eastAsiaTheme="minorHAnsi" w:hAnsiTheme="minorHAnsi" w:cstheme="minorBidi"/>
                                <w:b/>
                                <w:bCs/>
                                <w:spacing w:val="0"/>
                                <w:kern w:val="0"/>
                                <w:sz w:val="22"/>
                                <w:szCs w:val="20"/>
                              </w:rPr>
                              <w:t>other_footers</w:t>
                            </w:r>
                            <w:proofErr w:type="spellEnd"/>
                            <w:r w:rsidRPr="00616325">
                              <w:rPr>
                                <w:rFonts w:asciiTheme="minorHAnsi" w:eastAsiaTheme="minorHAnsi" w:hAnsiTheme="minorHAnsi" w:cstheme="minorBidi"/>
                                <w:spacing w:val="0"/>
                                <w:kern w:val="0"/>
                                <w:sz w:val="22"/>
                                <w:szCs w:val="20"/>
                              </w:rPr>
                              <w:t xml:space="preserve"> %}</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&lt;script </w:t>
                            </w:r>
                            <w:proofErr w:type="spellStart"/>
                            <w:r w:rsidRPr="00616325">
                              <w:rPr>
                                <w:rFonts w:asciiTheme="minorHAnsi" w:eastAsiaTheme="minorHAnsi" w:hAnsiTheme="minorHAnsi" w:cstheme="minorBidi"/>
                                <w:spacing w:val="0"/>
                                <w:kern w:val="0"/>
                                <w:sz w:val="22"/>
                                <w:szCs w:val="20"/>
                              </w:rPr>
                              <w:t>src</w:t>
                            </w:r>
                            <w:proofErr w:type="spellEnd"/>
                            <w:r w:rsidRPr="00616325">
                              <w:rPr>
                                <w:rFonts w:asciiTheme="minorHAnsi" w:eastAsiaTheme="minorHAnsi" w:hAnsiTheme="minorHAnsi" w:cstheme="minorBidi"/>
                                <w:spacing w:val="0"/>
                                <w:kern w:val="0"/>
                                <w:sz w:val="22"/>
                                <w:szCs w:val="20"/>
                              </w:rPr>
                              <w:t>="</w:t>
                            </w:r>
                            <w:proofErr w:type="gramStart"/>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url</w:t>
                            </w:r>
                            <w:proofErr w:type="gramEnd"/>
                            <w:r w:rsidRPr="00616325">
                              <w:rPr>
                                <w:rFonts w:asciiTheme="minorHAnsi" w:eastAsiaTheme="minorHAnsi" w:hAnsiTheme="minorHAnsi" w:cstheme="minorBidi"/>
                                <w:spacing w:val="0"/>
                                <w:kern w:val="0"/>
                                <w:sz w:val="22"/>
                                <w:szCs w:val="20"/>
                              </w:rPr>
                              <w:t>_for</w:t>
                            </w:r>
                            <w:proofErr w:type="spellEnd"/>
                            <w:r w:rsidRPr="00616325">
                              <w:rPr>
                                <w:rFonts w:asciiTheme="minorHAnsi" w:eastAsiaTheme="minorHAnsi" w:hAnsiTheme="minorHAnsi" w:cstheme="minorBidi"/>
                                <w:spacing w:val="0"/>
                                <w:kern w:val="0"/>
                                <w:sz w:val="22"/>
                                <w:szCs w:val="20"/>
                              </w:rPr>
                              <w:t>('static', filename="</w:t>
                            </w:r>
                            <w:proofErr w:type="spellStart"/>
                            <w:r w:rsidRPr="00616325">
                              <w:rPr>
                                <w:rFonts w:asciiTheme="minorHAnsi" w:eastAsiaTheme="minorHAnsi" w:hAnsiTheme="minorHAnsi" w:cstheme="minorBidi"/>
                                <w:spacing w:val="0"/>
                                <w:kern w:val="0"/>
                                <w:sz w:val="22"/>
                                <w:szCs w:val="20"/>
                              </w:rPr>
                              <w:t>js</w:t>
                            </w:r>
                            <w:proofErr w:type="spellEnd"/>
                            <w:r w:rsidRPr="00616325">
                              <w:rPr>
                                <w:rFonts w:asciiTheme="minorHAnsi" w:eastAsiaTheme="minorHAnsi" w:hAnsiTheme="minorHAnsi" w:cstheme="minorBidi"/>
                                <w:spacing w:val="0"/>
                                <w:kern w:val="0"/>
                                <w:sz w:val="22"/>
                                <w:szCs w:val="20"/>
                              </w:rPr>
                              <w:t>/bind.js") }}"&gt;&lt;/script&gt;</w:t>
                            </w:r>
                          </w:p>
                          <w:p w:rsidR="00584332" w:rsidRPr="00584332"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endblock</w:t>
                            </w:r>
                            <w:proofErr w:type="spellEnd"/>
                            <w:r w:rsidRPr="00616325">
                              <w:rPr>
                                <w:rFonts w:asciiTheme="minorHAnsi" w:eastAsiaTheme="minorHAnsi" w:hAnsiTheme="minorHAnsi" w:cstheme="minorBidi"/>
                                <w:spacing w:val="0"/>
                                <w:kern w:val="0"/>
                                <w:sz w:val="22"/>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4F343" id="_x0000_s1060" type="#_x0000_t202" style="position:absolute;margin-left:-6.75pt;margin-top:240pt;width:467.25pt;height:434.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">
                <v:textbox>
                  <w:txbxContent>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r w:rsidRPr="00773336">
                        <w:rPr>
                          <w:rFonts w:asciiTheme="minorHAnsi" w:eastAsiaTheme="minorHAnsi" w:hAnsiTheme="minorHAnsi" w:cstheme="minorBidi"/>
                          <w:b/>
                          <w:bCs/>
                          <w:spacing w:val="0"/>
                          <w:kern w:val="0"/>
                          <w:sz w:val="22"/>
                          <w:szCs w:val="20"/>
                        </w:rPr>
                        <w:t>content</w:t>
                      </w:r>
                      <w:r w:rsidRPr="00616325">
                        <w:rPr>
                          <w:rFonts w:asciiTheme="minorHAnsi" w:eastAsiaTheme="minorHAnsi" w:hAnsiTheme="minorHAnsi" w:cstheme="minorBidi"/>
                          <w:spacing w:val="0"/>
                          <w:kern w:val="0"/>
                          <w:sz w:val="22"/>
                          <w:szCs w:val="20"/>
                        </w:rPr>
                        <w:t xml:space="preserve"> %}</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 class="row"&gt;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class="col-sm-6"&gt;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class="row"&gt;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class="chat_window"&gt;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&lt;ul class="messages"&gt;&lt;/ul&gt;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class="bottom_wrapper clearfix"&gt;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class="message_input_wrapper"&gt;</w:t>
                      </w:r>
                    </w:p>
                    <w:p w:rsidR="00616325" w:rsidRPr="00616325" w:rsidRDefault="00616325" w:rsidP="00616325">
                      <w:pPr>
                        <w:pStyle w:val="NoSpacing"/>
                      </w:pPr>
                      <w:r w:rsidRPr="00616325">
                        <w:t xml:space="preserve">                        &lt;input id="msg_input" class="message_input" placeholder="Say Hi to begin chat..." /&gt;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class="send_message"&gt;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class="text"&gt;send&lt;/div&gt;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class="message_template"&gt;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 class="message"&gt;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class="avatar"&gt;&lt;/div&gt;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class="text_wrapper"&gt;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endblock %}</w:t>
                      </w:r>
                    </w:p>
                    <w:p w:rsidR="00616325" w:rsidRPr="00616325" w:rsidRDefault="00616325" w:rsidP="00616325">
                      <w:pPr>
                        <w:pStyle w:val="Title"/>
                        <w:rPr>
                          <w:rFonts w:asciiTheme="minorHAnsi" w:eastAsiaTheme="minorHAnsi" w:hAnsiTheme="minorHAnsi" w:cstheme="minorBidi"/>
                          <w:spacing w:val="0"/>
                          <w:kern w:val="0"/>
                          <w:sz w:val="22"/>
                          <w:szCs w:val="20"/>
                        </w:rPr>
                      </w:pP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r w:rsidRPr="00773336">
                        <w:rPr>
                          <w:rFonts w:asciiTheme="minorHAnsi" w:eastAsiaTheme="minorHAnsi" w:hAnsiTheme="minorHAnsi" w:cstheme="minorBidi"/>
                          <w:b/>
                          <w:bCs/>
                          <w:spacing w:val="0"/>
                          <w:kern w:val="0"/>
                          <w:sz w:val="22"/>
                          <w:szCs w:val="20"/>
                        </w:rPr>
                        <w:t>other_footers</w:t>
                      </w:r>
                      <w:r w:rsidRPr="00616325">
                        <w:rPr>
                          <w:rFonts w:asciiTheme="minorHAnsi" w:eastAsiaTheme="minorHAnsi" w:hAnsiTheme="minorHAnsi" w:cstheme="minorBidi"/>
                          <w:spacing w:val="0"/>
                          <w:kern w:val="0"/>
                          <w:sz w:val="22"/>
                          <w:szCs w:val="20"/>
                        </w:rPr>
                        <w:t xml:space="preserve"> %}</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&lt;script src="{{ url_for('static', filename="js/bind.js") }}"&gt;&lt;/script&gt;</w:t>
                      </w:r>
                    </w:p>
                    <w:p w:rsidR="00584332" w:rsidRPr="00584332"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endblock %}</w:t>
                      </w:r>
                    </w:p>
                  </w:txbxContent>
                </v:textbox>
                <w10:wrap type="square"/>
              </v:shape>
            </w:pict>
          </mc:Fallback>
        </mc:AlternateContent>
      </w:r>
      <w:r>
        <w:rPr>
          <w:noProof/>
          <w:lang w:val="en-US" w:bidi="ar-SA"/>
        </w:rPr>
        <mc:AlternateContent>
          <mc:Choice Requires="wps">
            <w:drawing>
              <wp:anchor distT="45720" distB="45720" distL="114300" distR="114300" simplePos="0" relativeHeight="251711488" behindDoc="0" locked="0" layoutInCell="1" allowOverlap="1">
                <wp:simplePos x="0" y="0"/>
                <wp:positionH relativeFrom="column">
                  <wp:posOffset>-86360</wp:posOffset>
                </wp:positionH>
                <wp:positionV relativeFrom="paragraph">
                  <wp:posOffset>0</wp:posOffset>
                </wp:positionV>
                <wp:extent cx="5934075" cy="272415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724150"/>
                        </a:xfrm>
                        <a:prstGeom prst="rect">
                          <a:avLst/>
                        </a:prstGeom>
                        <a:solidFill>
                          <a:srgbClr val="FFFFFF"/>
                        </a:solidFill>
                        <a:ln w="9525">
                          <a:solidFill>
                            <a:srgbClr val="000000"/>
                          </a:solidFill>
                          <a:miter lim="800000"/>
                          <a:headEnd/>
                          <a:tailEnd/>
                        </a:ln>
                      </wps:spPr>
                      <wps:txbx>
                        <w:txbxContent>
                          <w:p w:rsidR="005D5947" w:rsidRDefault="005D5947" w:rsidP="005D5947">
                            <w:pPr>
                              <w:pStyle w:val="NoSpacing"/>
                            </w:pPr>
                            <w:proofErr w:type="gramStart"/>
                            <w:r>
                              <w:t>&lt;!DOCTYPE</w:t>
                            </w:r>
                            <w:proofErr w:type="gramEnd"/>
                            <w:r>
                              <w:t xml:space="preserve"> HTML&gt;</w:t>
                            </w:r>
                          </w:p>
                          <w:p w:rsidR="005D5947" w:rsidRDefault="005D5947" w:rsidP="005D5947">
                            <w:pPr>
                              <w:pStyle w:val="NoSpacing"/>
                            </w:pPr>
                            <w:r>
                              <w:t xml:space="preserve">&lt;html </w:t>
                            </w:r>
                            <w:proofErr w:type="spellStart"/>
                            <w:r>
                              <w:t>lang</w:t>
                            </w:r>
                            <w:proofErr w:type="spellEnd"/>
                            <w:r>
                              <w:t>="</w:t>
                            </w:r>
                            <w:proofErr w:type="spellStart"/>
                            <w:r>
                              <w:t>en</w:t>
                            </w:r>
                            <w:proofErr w:type="spellEnd"/>
                            <w:r>
                              <w:t>"&gt;</w:t>
                            </w:r>
                          </w:p>
                          <w:p w:rsidR="005D5947" w:rsidRDefault="005D5947" w:rsidP="005D5947">
                            <w:pPr>
                              <w:pStyle w:val="NoSpacing"/>
                            </w:pPr>
                            <w:r>
                              <w:t>&lt;head&gt;</w:t>
                            </w:r>
                          </w:p>
                          <w:p w:rsidR="005D5947" w:rsidRDefault="005D5947" w:rsidP="005D5947">
                            <w:pPr>
                              <w:pStyle w:val="NoSpacing"/>
                            </w:pPr>
                            <w:r>
                              <w:t>…</w:t>
                            </w:r>
                          </w:p>
                          <w:p w:rsidR="005D5947" w:rsidRDefault="005D5947" w:rsidP="005D5947">
                            <w:pPr>
                              <w:pStyle w:val="NoSpacing"/>
                            </w:pPr>
                            <w:r>
                              <w:t>&lt;/head&gt;</w:t>
                            </w:r>
                          </w:p>
                          <w:p w:rsidR="005D5947" w:rsidRDefault="005D5947" w:rsidP="005D5947">
                            <w:pPr>
                              <w:pStyle w:val="NoSpacing"/>
                            </w:pPr>
                            <w:r>
                              <w:t xml:space="preserve">    &lt;body&gt;</w:t>
                            </w:r>
                          </w:p>
                          <w:p w:rsidR="005D5947" w:rsidRDefault="005D5947" w:rsidP="005D5947">
                            <w:pPr>
                              <w:pStyle w:val="NoSpacing"/>
                            </w:pPr>
                            <w:r>
                              <w:t xml:space="preserve">         &lt;h1 align="</w:t>
                            </w:r>
                            <w:proofErr w:type="spellStart"/>
                            <w:r>
                              <w:t>center</w:t>
                            </w:r>
                            <w:proofErr w:type="spellEnd"/>
                            <w:r>
                              <w:t>"&gt;GST FAQ Chat&lt;/h1&gt;</w:t>
                            </w:r>
                          </w:p>
                          <w:p w:rsidR="005D5947" w:rsidRDefault="005D5947" w:rsidP="005D5947">
                            <w:pPr>
                              <w:pStyle w:val="NoSpacing"/>
                            </w:pPr>
                            <w:r>
                              <w:t xml:space="preserve">        &lt;div class="container"&gt;</w:t>
                            </w:r>
                          </w:p>
                          <w:p w:rsidR="005D5947" w:rsidRDefault="005D5947" w:rsidP="005D5947">
                            <w:pPr>
                              <w:pStyle w:val="NoSpacing"/>
                            </w:pPr>
                            <w:r>
                              <w:t xml:space="preserve">            {% block </w:t>
                            </w:r>
                            <w:r w:rsidRPr="005D5947">
                              <w:rPr>
                                <w:b/>
                                <w:bCs/>
                              </w:rPr>
                              <w:t>content</w:t>
                            </w:r>
                            <w:r>
                              <w:t xml:space="preserve"> %}{% </w:t>
                            </w:r>
                            <w:proofErr w:type="spellStart"/>
                            <w:r>
                              <w:t>endblock</w:t>
                            </w:r>
                            <w:proofErr w:type="spellEnd"/>
                            <w:r>
                              <w:t xml:space="preserve"> %}</w:t>
                            </w:r>
                          </w:p>
                          <w:p w:rsidR="005D5947" w:rsidRDefault="005D5947" w:rsidP="005D5947">
                            <w:pPr>
                              <w:pStyle w:val="NoSpacing"/>
                            </w:pPr>
                            <w:r>
                              <w:t xml:space="preserve">        &lt;/div&gt;</w:t>
                            </w:r>
                          </w:p>
                          <w:p w:rsidR="005D5947" w:rsidRDefault="005D5947" w:rsidP="005D5947">
                            <w:pPr>
                              <w:pStyle w:val="NoSpacing"/>
                            </w:pPr>
                            <w:r>
                              <w:t>&lt;/body&gt;</w:t>
                            </w:r>
                          </w:p>
                          <w:p w:rsidR="005D5947" w:rsidRDefault="005D5947" w:rsidP="005D5947">
                            <w:pPr>
                              <w:pStyle w:val="NoSpacing"/>
                            </w:pPr>
                            <w:r>
                              <w:t xml:space="preserve">    &lt;footer&gt;</w:t>
                            </w:r>
                          </w:p>
                          <w:p w:rsidR="005D5947" w:rsidRDefault="005D5947" w:rsidP="005D5947">
                            <w:pPr>
                              <w:pStyle w:val="NoSpacing"/>
                            </w:pPr>
                            <w:r>
                              <w:t xml:space="preserve">        {% block </w:t>
                            </w:r>
                            <w:proofErr w:type="spellStart"/>
                            <w:r w:rsidRPr="005D5947">
                              <w:rPr>
                                <w:b/>
                                <w:bCs/>
                              </w:rPr>
                              <w:t>other_footers</w:t>
                            </w:r>
                            <w:proofErr w:type="spellEnd"/>
                            <w:r>
                              <w:t xml:space="preserve"> %}{% </w:t>
                            </w:r>
                            <w:proofErr w:type="spellStart"/>
                            <w:r>
                              <w:t>endblock</w:t>
                            </w:r>
                            <w:proofErr w:type="spellEnd"/>
                            <w:r>
                              <w:t xml:space="preserve"> %}</w:t>
                            </w:r>
                          </w:p>
                          <w:p w:rsidR="005D5947" w:rsidRDefault="005D5947" w:rsidP="005D5947">
                            <w:pPr>
                              <w:pStyle w:val="NoSpacing"/>
                            </w:pPr>
                            <w:r>
                              <w:t xml:space="preserve">    &lt;/footer&gt;</w:t>
                            </w:r>
                          </w:p>
                          <w:p w:rsidR="005D5947" w:rsidRDefault="005D5947" w:rsidP="005D5947">
                            <w:pPr>
                              <w:pStyle w:val="NoSpacing"/>
                            </w:pPr>
                            <w: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6.8pt;margin-top:0;width:467.25pt;height:214.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">
                <v:textbox>
                  <w:txbxContent>
                    <w:p w:rsidR="005D5947" w:rsidRDefault="005D5947" w:rsidP="005D5947">
                      <w:pPr>
                        <w:pStyle w:val="NoSpacing"/>
                      </w:pPr>
                      <w:r>
                        <w:t>&lt;!DOCTYPE HTML&gt;</w:t>
                      </w:r>
                    </w:p>
                    <w:p w:rsidR="005D5947" w:rsidRDefault="005D5947" w:rsidP="005D5947">
                      <w:pPr>
                        <w:pStyle w:val="NoSpacing"/>
                      </w:pPr>
                      <w:r>
                        <w:t>&lt;html lang="en"&gt;</w:t>
                      </w:r>
                    </w:p>
                    <w:p w:rsidR="005D5947" w:rsidRDefault="005D5947" w:rsidP="005D5947">
                      <w:pPr>
                        <w:pStyle w:val="NoSpacing"/>
                      </w:pPr>
                      <w:r>
                        <w:t>&lt;head&gt;</w:t>
                      </w:r>
                    </w:p>
                    <w:p w:rsidR="005D5947" w:rsidRDefault="005D5947" w:rsidP="005D5947">
                      <w:pPr>
                        <w:pStyle w:val="NoSpacing"/>
                      </w:pPr>
                      <w:r>
                        <w:t>…</w:t>
                      </w:r>
                    </w:p>
                    <w:p w:rsidR="005D5947" w:rsidRDefault="005D5947" w:rsidP="005D5947">
                      <w:pPr>
                        <w:pStyle w:val="NoSpacing"/>
                      </w:pPr>
                      <w:r>
                        <w:t>&lt;/head&gt;</w:t>
                      </w:r>
                    </w:p>
                    <w:p w:rsidR="005D5947" w:rsidRDefault="005D5947" w:rsidP="005D5947">
                      <w:pPr>
                        <w:pStyle w:val="NoSpacing"/>
                      </w:pPr>
                      <w:r>
                        <w:t xml:space="preserve">    &lt;body&gt;</w:t>
                      </w:r>
                    </w:p>
                    <w:p w:rsidR="005D5947" w:rsidRDefault="005D5947" w:rsidP="005D5947">
                      <w:pPr>
                        <w:pStyle w:val="NoSpacing"/>
                      </w:pPr>
                      <w:r>
                        <w:t xml:space="preserve">         &lt;h1 align="center"&gt;GST FAQ Chat&lt;/h1&gt;</w:t>
                      </w:r>
                    </w:p>
                    <w:p w:rsidR="005D5947" w:rsidRDefault="005D5947" w:rsidP="005D5947">
                      <w:pPr>
                        <w:pStyle w:val="NoSpacing"/>
                      </w:pPr>
                      <w:r>
                        <w:t xml:space="preserve">        &lt;div class="container"&gt;</w:t>
                      </w:r>
                    </w:p>
                    <w:p w:rsidR="005D5947" w:rsidRDefault="005D5947" w:rsidP="005D5947">
                      <w:pPr>
                        <w:pStyle w:val="NoSpacing"/>
                      </w:pPr>
                      <w:r>
                        <w:t xml:space="preserve">            {% block </w:t>
                      </w:r>
                      <w:r w:rsidRPr="005D5947">
                        <w:rPr>
                          <w:b/>
                          <w:bCs/>
                        </w:rPr>
                        <w:t>content</w:t>
                      </w:r>
                      <w:r>
                        <w:t xml:space="preserve"> %}{% endblock %}</w:t>
                      </w:r>
                    </w:p>
                    <w:p w:rsidR="005D5947" w:rsidRDefault="005D5947" w:rsidP="005D5947">
                      <w:pPr>
                        <w:pStyle w:val="NoSpacing"/>
                      </w:pPr>
                      <w:r>
                        <w:t xml:space="preserve">        &lt;/div&gt;</w:t>
                      </w:r>
                    </w:p>
                    <w:p w:rsidR="005D5947" w:rsidRDefault="005D5947" w:rsidP="005D5947">
                      <w:pPr>
                        <w:pStyle w:val="NoSpacing"/>
                      </w:pPr>
                      <w:r>
                        <w:t>&lt;/body&gt;</w:t>
                      </w:r>
                    </w:p>
                    <w:p w:rsidR="005D5947" w:rsidRDefault="005D5947" w:rsidP="005D5947">
                      <w:pPr>
                        <w:pStyle w:val="NoSpacing"/>
                      </w:pPr>
                      <w:r>
                        <w:t xml:space="preserve">    &lt;footer&gt;</w:t>
                      </w:r>
                    </w:p>
                    <w:p w:rsidR="005D5947" w:rsidRDefault="005D5947" w:rsidP="005D5947">
                      <w:pPr>
                        <w:pStyle w:val="NoSpacing"/>
                      </w:pPr>
                      <w:r>
                        <w:t xml:space="preserve">        {% block </w:t>
                      </w:r>
                      <w:r w:rsidRPr="005D5947">
                        <w:rPr>
                          <w:b/>
                          <w:bCs/>
                        </w:rPr>
                        <w:t>other_footers</w:t>
                      </w:r>
                      <w:r>
                        <w:t xml:space="preserve"> %}{% endblock %}</w:t>
                      </w:r>
                    </w:p>
                    <w:p w:rsidR="005D5947" w:rsidRDefault="005D5947" w:rsidP="005D5947">
                      <w:pPr>
                        <w:pStyle w:val="NoSpacing"/>
                      </w:pPr>
                      <w:r>
                        <w:t xml:space="preserve">    &lt;/footer&gt;</w:t>
                      </w:r>
                    </w:p>
                    <w:p w:rsidR="005D5947" w:rsidRDefault="005D5947" w:rsidP="005D5947">
                      <w:pPr>
                        <w:pStyle w:val="NoSpacing"/>
                      </w:pPr>
                      <w:r>
                        <w:t>&lt;/html&gt;</w:t>
                      </w:r>
                    </w:p>
                  </w:txbxContent>
                </v:textbox>
                <w10:wrap type="square"/>
              </v:shape>
            </w:pict>
          </mc:Fallback>
        </mc:AlternateContent>
      </w:r>
      <w:r w:rsidR="005D5947">
        <w:t xml:space="preserve">The </w:t>
      </w:r>
      <w:r w:rsidR="005D5947" w:rsidRPr="005D5947">
        <w:rPr>
          <w:b/>
          <w:bCs/>
        </w:rPr>
        <w:t>content</w:t>
      </w:r>
      <w:r w:rsidR="005D5947">
        <w:t xml:space="preserve"> and </w:t>
      </w:r>
      <w:proofErr w:type="spellStart"/>
      <w:r w:rsidR="00C967CB" w:rsidRPr="00C967CB">
        <w:rPr>
          <w:b/>
          <w:bCs/>
        </w:rPr>
        <w:t>other_footers</w:t>
      </w:r>
      <w:proofErr w:type="spellEnd"/>
      <w:r w:rsidR="00C967CB" w:rsidRPr="00C967CB">
        <w:rPr>
          <w:b/>
          <w:bCs/>
        </w:rPr>
        <w:t xml:space="preserve"> </w:t>
      </w:r>
      <w:r w:rsidR="005D5947">
        <w:t>block</w:t>
      </w:r>
      <w:r w:rsidR="0087678C">
        <w:t xml:space="preserve"> are defined </w:t>
      </w:r>
      <w:r w:rsidR="005D5947">
        <w:t>in home.html as below</w:t>
      </w:r>
      <w:r w:rsidR="00C967CB">
        <w:t>:</w:t>
      </w:r>
    </w:p>
    <w:p w:rsidR="005D5947" w:rsidRDefault="005D5947" w:rsidP="000217DB"/>
    <w:p w:rsidR="005D5947" w:rsidRDefault="00D34212" w:rsidP="00D34212">
      <w:pPr>
        <w:pStyle w:val="Heading1"/>
      </w:pPr>
      <w:r>
        <w:lastRenderedPageBreak/>
        <w:t>Engine</w:t>
      </w:r>
    </w:p>
    <w:p w:rsidR="00D34212" w:rsidRDefault="00121152" w:rsidP="000217DB">
      <w:r>
        <w:t>This is the heart of the chatbot. Based o</w:t>
      </w:r>
      <w:r w:rsidR="0087678C">
        <w:t>n the intent received from Rasa-</w:t>
      </w:r>
      <w:r>
        <w:t>NLU, it dispatches the entities to</w:t>
      </w:r>
      <w:r w:rsidR="0087678C">
        <w:t xml:space="preserve"> the</w:t>
      </w:r>
      <w:r>
        <w:t xml:space="preserve"> mapped call-back function</w:t>
      </w:r>
      <w:r w:rsidR="0087678C">
        <w:t>s</w:t>
      </w:r>
      <w:r>
        <w:t>. The function in turn, de</w:t>
      </w:r>
      <w:r w:rsidR="0087678C">
        <w:t>pending on the entities, calls K</w:t>
      </w:r>
      <w:r>
        <w:t xml:space="preserve">nowledgebase to get the response. Once the response is received, it is sent back to </w:t>
      </w:r>
      <w:r w:rsidR="0087678C">
        <w:t xml:space="preserve">the </w:t>
      </w:r>
      <w:r>
        <w:t xml:space="preserve">UI. Knowledgebase can be as simple as a dictionary of questions and answers or as sophisticated </w:t>
      </w:r>
      <w:r w:rsidR="0087678C">
        <w:t>as one can imagine/require, like</w:t>
      </w:r>
      <w:r>
        <w:t xml:space="preserve"> databases, internet sources, etc. This article, being minimalist for demonstration</w:t>
      </w:r>
      <w:r w:rsidR="0087678C">
        <w:t xml:space="preserve"> purpose</w:t>
      </w:r>
      <w:r>
        <w:t xml:space="preserve">, fetches pre-coded responses </w:t>
      </w:r>
      <w:r w:rsidR="0087678C">
        <w:t>from</w:t>
      </w:r>
      <w:r>
        <w:t xml:space="preserve"> the dictionary.</w:t>
      </w:r>
    </w:p>
    <w:p w:rsidR="00BC7922" w:rsidRDefault="00BC7922" w:rsidP="000217DB">
      <w:r>
        <w:rPr>
          <w:noProof/>
          <w:lang w:val="en-US" w:bidi="ar-SA"/>
        </w:rPr>
        <mc:AlternateContent>
          <mc:Choice Requires="wps">
            <w:drawing>
              <wp:anchor distT="45720" distB="45720" distL="114300" distR="114300" simplePos="0" relativeHeight="251715584" behindDoc="0" locked="0" layoutInCell="1" allowOverlap="1">
                <wp:simplePos x="0" y="0"/>
                <wp:positionH relativeFrom="column">
                  <wp:posOffset>-20320</wp:posOffset>
                </wp:positionH>
                <wp:positionV relativeFrom="paragraph">
                  <wp:posOffset>306705</wp:posOffset>
                </wp:positionV>
                <wp:extent cx="5760000" cy="1404620"/>
                <wp:effectExtent l="0" t="0" r="12700" b="2095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404620"/>
                        </a:xfrm>
                        <a:prstGeom prst="rect">
                          <a:avLst/>
                        </a:prstGeom>
                        <a:solidFill>
                          <a:srgbClr val="FFFFFF"/>
                        </a:solidFill>
                        <a:ln w="9525">
                          <a:solidFill>
                            <a:srgbClr val="000000"/>
                          </a:solidFill>
                          <a:miter lim="800000"/>
                          <a:headEnd/>
                          <a:tailEnd/>
                        </a:ln>
                      </wps:spPr>
                      <wps:txbx>
                        <w:txbxContent>
                          <w:p w:rsidR="00BC7922" w:rsidRDefault="00BC7922" w:rsidP="00BC7922">
                            <w:pPr>
                              <w:pStyle w:val="NoSpacing"/>
                            </w:pPr>
                            <w:proofErr w:type="spellStart"/>
                            <w:r>
                              <w:t>intent_response_dict</w:t>
                            </w:r>
                            <w:proofErr w:type="spellEnd"/>
                            <w:r>
                              <w:t xml:space="preserve"> = {</w:t>
                            </w:r>
                          </w:p>
                          <w:p w:rsidR="00BC7922" w:rsidRDefault="00BC7922" w:rsidP="00BC7922">
                            <w:pPr>
                              <w:pStyle w:val="NoSpacing"/>
                            </w:pPr>
                            <w:r>
                              <w:t xml:space="preserve">    "intro": ["This is a GST FAQ bot. One stop-shop to all your GST related queries"],</w:t>
                            </w:r>
                          </w:p>
                          <w:p w:rsidR="00BC7922" w:rsidRDefault="00BC7922" w:rsidP="00BC7922">
                            <w:pPr>
                              <w:pStyle w:val="NoSpacing"/>
                            </w:pPr>
                            <w:r>
                              <w:t xml:space="preserve">    "greet</w:t>
                            </w:r>
                            <w:proofErr w:type="gramStart"/>
                            <w:r>
                              <w:t>":[</w:t>
                            </w:r>
                            <w:proofErr w:type="gramEnd"/>
                            <w:r>
                              <w:t>"</w:t>
                            </w:r>
                            <w:proofErr w:type="spellStart"/>
                            <w:r>
                              <w:t>hey","hello","hi</w:t>
                            </w:r>
                            <w:proofErr w:type="spellEnd"/>
                            <w:r>
                              <w:t>"],</w:t>
                            </w:r>
                          </w:p>
                          <w:p w:rsidR="00BC7922" w:rsidRDefault="00BC7922" w:rsidP="00BC7922">
                            <w:pPr>
                              <w:pStyle w:val="NoSpacing"/>
                            </w:pPr>
                            <w:r>
                              <w:t xml:space="preserve">    "goodbye</w:t>
                            </w:r>
                            <w:proofErr w:type="gramStart"/>
                            <w:r>
                              <w:t>":[</w:t>
                            </w:r>
                            <w:proofErr w:type="gramEnd"/>
                            <w:r>
                              <w:t>"</w:t>
                            </w:r>
                            <w:proofErr w:type="spellStart"/>
                            <w:r>
                              <w:t>bye","It</w:t>
                            </w:r>
                            <w:proofErr w:type="spellEnd"/>
                            <w:r>
                              <w:t xml:space="preserve"> was nice talking to </w:t>
                            </w:r>
                            <w:proofErr w:type="spellStart"/>
                            <w:r>
                              <w:t>you","see</w:t>
                            </w:r>
                            <w:proofErr w:type="spellEnd"/>
                            <w:r>
                              <w:t xml:space="preserve"> </w:t>
                            </w:r>
                            <w:proofErr w:type="spellStart"/>
                            <w:r>
                              <w:t>you","ttyl</w:t>
                            </w:r>
                            <w:proofErr w:type="spellEnd"/>
                            <w:r>
                              <w:t>"],</w:t>
                            </w:r>
                          </w:p>
                          <w:p w:rsidR="00BC7922" w:rsidRDefault="00BC7922" w:rsidP="00BC7922">
                            <w:pPr>
                              <w:pStyle w:val="NoSpacing"/>
                            </w:pPr>
                            <w:r>
                              <w:t xml:space="preserve">    "affirm</w:t>
                            </w:r>
                            <w:proofErr w:type="gramStart"/>
                            <w:r>
                              <w:t>":[</w:t>
                            </w:r>
                            <w:proofErr w:type="gramEnd"/>
                            <w:r>
                              <w:t>"</w:t>
                            </w:r>
                            <w:proofErr w:type="spellStart"/>
                            <w:r>
                              <w:t>cool","I</w:t>
                            </w:r>
                            <w:proofErr w:type="spellEnd"/>
                            <w:r>
                              <w:t xml:space="preserve"> know you would like it"],</w:t>
                            </w:r>
                          </w:p>
                          <w:p w:rsidR="00BC7922" w:rsidRDefault="00BC7922" w:rsidP="00BC7922">
                            <w:pPr>
                              <w:pStyle w:val="NoSpacing"/>
                            </w:pPr>
                            <w:r>
                              <w:t xml:space="preserve">    "</w:t>
                            </w:r>
                            <w:proofErr w:type="spellStart"/>
                            <w:r>
                              <w:t>faq_link</w:t>
                            </w:r>
                            <w:proofErr w:type="spellEnd"/>
                            <w:proofErr w:type="gramStart"/>
                            <w:r>
                              <w:t>":[</w:t>
                            </w:r>
                            <w:proofErr w:type="gramEnd"/>
                            <w:r>
                              <w:t>'You can check all the even</w:t>
                            </w:r>
                            <w:r w:rsidR="00653FCB">
                              <w:t>ts here &lt;a href="https://</w:t>
                            </w:r>
                            <w:r>
                              <w:t>www.cbec.gov.in/resources//htdocs-cbec/deptt_offcr/faq-on-gst.pdf&lt;/a&gt;']</w:t>
                            </w:r>
                          </w:p>
                          <w:p w:rsidR="00BC7922" w:rsidRDefault="00BC7922" w:rsidP="00BC7922">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margin-left:-1.6pt;margin-top:24.15pt;width:453.5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">
                <v:textbox style="mso-fit-shape-to-text:t">
                  <w:txbxContent>
                    <w:p w:rsidR="00BC7922" w:rsidRDefault="00BC7922" w:rsidP="00BC7922">
                      <w:pPr>
                        <w:pStyle w:val="NoSpacing"/>
                      </w:pPr>
                      <w:r>
                        <w:t>intent_response_dict = {</w:t>
                      </w:r>
                    </w:p>
                    <w:p w:rsidR="00BC7922" w:rsidRDefault="00BC7922" w:rsidP="00BC7922">
                      <w:pPr>
                        <w:pStyle w:val="NoSpacing"/>
                      </w:pPr>
                      <w:r>
                        <w:t xml:space="preserve">    "intro": ["This is a GST FAQ bot. One stop-shop to all your GST related queries"],</w:t>
                      </w:r>
                    </w:p>
                    <w:p w:rsidR="00BC7922" w:rsidRDefault="00BC7922" w:rsidP="00BC7922">
                      <w:pPr>
                        <w:pStyle w:val="NoSpacing"/>
                      </w:pPr>
                      <w:r>
                        <w:t xml:space="preserve">    "greet":["hey","hello","hi"],</w:t>
                      </w:r>
                    </w:p>
                    <w:p w:rsidR="00BC7922" w:rsidRDefault="00BC7922" w:rsidP="00BC7922">
                      <w:pPr>
                        <w:pStyle w:val="NoSpacing"/>
                      </w:pPr>
                      <w:r>
                        <w:t xml:space="preserve">    "goodbye":["bye","It was nice talking to you","see you","ttyl"],</w:t>
                      </w:r>
                    </w:p>
                    <w:p w:rsidR="00BC7922" w:rsidRDefault="00BC7922" w:rsidP="00BC7922">
                      <w:pPr>
                        <w:pStyle w:val="NoSpacing"/>
                      </w:pPr>
                      <w:r>
                        <w:t xml:space="preserve">    "affirm":["cool","I know you would like it"],</w:t>
                      </w:r>
                    </w:p>
                    <w:p w:rsidR="00BC7922" w:rsidRDefault="00BC7922" w:rsidP="00BC7922">
                      <w:pPr>
                        <w:pStyle w:val="NoSpacing"/>
                      </w:pPr>
                      <w:r>
                        <w:t xml:space="preserve">    "faq_link":['You can check all the even</w:t>
                      </w:r>
                      <w:r w:rsidR="00653FCB">
                        <w:t>ts here &lt;a href="https://</w:t>
                      </w:r>
                      <w:r>
                        <w:t>www.cbec.gov.in/resources//htdocs-cbec/deptt_offcr/faq-on-gst.pdf&lt;/a&gt;']</w:t>
                      </w:r>
                    </w:p>
                    <w:p w:rsidR="00BC7922" w:rsidRDefault="00BC7922" w:rsidP="00BC7922">
                      <w:pPr>
                        <w:pStyle w:val="NoSpacing"/>
                      </w:pPr>
                      <w:r>
                        <w:t>}</w:t>
                      </w:r>
                    </w:p>
                  </w:txbxContent>
                </v:textbox>
                <w10:wrap type="square"/>
              </v:shape>
            </w:pict>
          </mc:Fallback>
        </mc:AlternateContent>
      </w:r>
      <w:r>
        <w:t>Sample dictionary can be like</w:t>
      </w:r>
      <w:r w:rsidR="00C967CB">
        <w:t>:</w:t>
      </w:r>
    </w:p>
    <w:p w:rsidR="00BC7922" w:rsidRDefault="00554ACB" w:rsidP="000217DB">
      <w:r>
        <w:rPr>
          <w:noProof/>
          <w:lang w:val="en-US" w:bidi="ar-SA"/>
        </w:rPr>
        <mc:AlternateContent>
          <mc:Choice Requires="wps">
            <w:drawing>
              <wp:anchor distT="45720" distB="45720" distL="114300" distR="114300" simplePos="0" relativeHeight="251717632" behindDoc="0" locked="0" layoutInCell="1" allowOverlap="1">
                <wp:simplePos x="0" y="0"/>
                <wp:positionH relativeFrom="column">
                  <wp:posOffset>-19050</wp:posOffset>
                </wp:positionH>
                <wp:positionV relativeFrom="paragraph">
                  <wp:posOffset>1870075</wp:posOffset>
                </wp:positionV>
                <wp:extent cx="6115050" cy="3752850"/>
                <wp:effectExtent l="0" t="0" r="1905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752850"/>
                        </a:xfrm>
                        <a:prstGeom prst="rect">
                          <a:avLst/>
                        </a:prstGeom>
                        <a:solidFill>
                          <a:srgbClr val="FFFFFF"/>
                        </a:solidFill>
                        <a:ln w="9525">
                          <a:solidFill>
                            <a:srgbClr val="000000"/>
                          </a:solidFill>
                          <a:miter lim="800000"/>
                          <a:headEnd/>
                          <a:tailEnd/>
                        </a:ln>
                      </wps:spPr>
                      <wps:txbx>
                        <w:txbxContent>
                          <w:p w:rsidR="00554ACB" w:rsidRDefault="00554ACB" w:rsidP="00554ACB">
                            <w:pPr>
                              <w:pStyle w:val="NoSpacing"/>
                            </w:pPr>
                            <w:r>
                              <w:t>@</w:t>
                            </w:r>
                            <w:proofErr w:type="spellStart"/>
                            <w:proofErr w:type="gramStart"/>
                            <w:r>
                              <w:t>app.route</w:t>
                            </w:r>
                            <w:proofErr w:type="spellEnd"/>
                            <w:proofErr w:type="gramEnd"/>
                            <w:r>
                              <w:t>('/</w:t>
                            </w:r>
                            <w:proofErr w:type="spellStart"/>
                            <w:r>
                              <w:t>chat',methods</w:t>
                            </w:r>
                            <w:proofErr w:type="spellEnd"/>
                            <w:r>
                              <w:t>=["POST"])</w:t>
                            </w:r>
                          </w:p>
                          <w:p w:rsidR="00554ACB" w:rsidRDefault="00554ACB" w:rsidP="00554ACB">
                            <w:pPr>
                              <w:pStyle w:val="NoSpacing"/>
                            </w:pPr>
                            <w:r>
                              <w:t xml:space="preserve">def </w:t>
                            </w:r>
                            <w:proofErr w:type="gramStart"/>
                            <w:r>
                              <w:t>chat(</w:t>
                            </w:r>
                            <w:proofErr w:type="gramEnd"/>
                            <w:r>
                              <w:t>):</w:t>
                            </w:r>
                          </w:p>
                          <w:p w:rsidR="00554ACB" w:rsidRDefault="00554ACB" w:rsidP="00554ACB">
                            <w:pPr>
                              <w:pStyle w:val="NoSpacing"/>
                            </w:pPr>
                            <w:r>
                              <w:t xml:space="preserve">    try:</w:t>
                            </w:r>
                          </w:p>
                          <w:p w:rsidR="00554ACB" w:rsidRDefault="00554ACB" w:rsidP="00554ACB">
                            <w:pPr>
                              <w:pStyle w:val="NoSpacing"/>
                            </w:pPr>
                            <w:r>
                              <w:t xml:space="preserve">        </w:t>
                            </w:r>
                            <w:proofErr w:type="spellStart"/>
                            <w:r>
                              <w:t>user_message</w:t>
                            </w:r>
                            <w:proofErr w:type="spellEnd"/>
                            <w:r>
                              <w:t xml:space="preserve"> = </w:t>
                            </w:r>
                            <w:proofErr w:type="spellStart"/>
                            <w:proofErr w:type="gramStart"/>
                            <w:r>
                              <w:t>request.form</w:t>
                            </w:r>
                            <w:proofErr w:type="spellEnd"/>
                            <w:proofErr w:type="gramEnd"/>
                            <w:r>
                              <w:t>["text"]</w:t>
                            </w:r>
                          </w:p>
                          <w:p w:rsidR="00554ACB" w:rsidRDefault="00554ACB" w:rsidP="00554ACB">
                            <w:pPr>
                              <w:pStyle w:val="NoSpacing"/>
                            </w:pPr>
                            <w:r>
                              <w:t xml:space="preserve">        response = requests.get("</w:t>
                            </w:r>
                            <w:r w:rsidRPr="00554ACB">
                              <w:rPr>
                                <w:b/>
                                <w:bCs/>
                              </w:rPr>
                              <w:t>http://localhost:5000/parse",params={"q":user_message})</w:t>
                            </w:r>
                          </w:p>
                          <w:p w:rsidR="00554ACB" w:rsidRDefault="00554ACB" w:rsidP="00554ACB">
                            <w:pPr>
                              <w:pStyle w:val="NoSpacing"/>
                            </w:pPr>
                            <w:r>
                              <w:t xml:space="preserve">        response = </w:t>
                            </w:r>
                            <w:proofErr w:type="spellStart"/>
                            <w:proofErr w:type="gramStart"/>
                            <w:r>
                              <w:t>response.json</w:t>
                            </w:r>
                            <w:proofErr w:type="spellEnd"/>
                            <w:proofErr w:type="gramEnd"/>
                            <w:r>
                              <w:t>()</w:t>
                            </w:r>
                          </w:p>
                          <w:p w:rsidR="00554ACB" w:rsidRDefault="00554ACB" w:rsidP="00554ACB">
                            <w:pPr>
                              <w:pStyle w:val="NoSpacing"/>
                            </w:pPr>
                            <w:r>
                              <w:t xml:space="preserve">        response = response["</w:t>
                            </w:r>
                            <w:proofErr w:type="spellStart"/>
                            <w:r>
                              <w:t>topScoringIntent</w:t>
                            </w:r>
                            <w:proofErr w:type="spellEnd"/>
                            <w:r>
                              <w:t>"]</w:t>
                            </w:r>
                          </w:p>
                          <w:p w:rsidR="00554ACB" w:rsidRDefault="00554ACB" w:rsidP="00554ACB">
                            <w:pPr>
                              <w:pStyle w:val="NoSpacing"/>
                            </w:pPr>
                            <w:r>
                              <w:t xml:space="preserve">        intent = </w:t>
                            </w:r>
                            <w:proofErr w:type="spellStart"/>
                            <w:r>
                              <w:t>response.get</w:t>
                            </w:r>
                            <w:proofErr w:type="spellEnd"/>
                            <w:r>
                              <w:t>("intent")</w:t>
                            </w:r>
                          </w:p>
                          <w:p w:rsidR="00554ACB" w:rsidRDefault="00554ACB" w:rsidP="00554ACB">
                            <w:pPr>
                              <w:pStyle w:val="NoSpacing"/>
                            </w:pPr>
                            <w:r>
                              <w:t xml:space="preserve">        entities = </w:t>
                            </w:r>
                            <w:proofErr w:type="spellStart"/>
                            <w:r>
                              <w:t>response.get</w:t>
                            </w:r>
                            <w:proofErr w:type="spellEnd"/>
                            <w:r>
                              <w:t>("entities")</w:t>
                            </w:r>
                          </w:p>
                          <w:p w:rsidR="00554ACB" w:rsidRDefault="00554ACB" w:rsidP="00554ACB">
                            <w:pPr>
                              <w:pStyle w:val="NoSpacing"/>
                            </w:pPr>
                            <w:r>
                              <w:t xml:space="preserve">        if intent == "</w:t>
                            </w:r>
                            <w:proofErr w:type="spellStart"/>
                            <w:r>
                              <w:t>gst</w:t>
                            </w:r>
                            <w:proofErr w:type="spellEnd"/>
                            <w:r>
                              <w:t>-info":</w:t>
                            </w:r>
                          </w:p>
                          <w:p w:rsidR="00554ACB" w:rsidRDefault="00554ACB" w:rsidP="00554ACB">
                            <w:pPr>
                              <w:pStyle w:val="NoSpacing"/>
                            </w:pPr>
                            <w:r>
                              <w:t xml:space="preserve">            </w:t>
                            </w:r>
                            <w:proofErr w:type="spellStart"/>
                            <w:r>
                              <w:t>response_text</w:t>
                            </w:r>
                            <w:proofErr w:type="spellEnd"/>
                            <w:r>
                              <w:t xml:space="preserve"> = </w:t>
                            </w:r>
                            <w:proofErr w:type="spellStart"/>
                            <w:r>
                              <w:t>gst_</w:t>
                            </w:r>
                            <w:proofErr w:type="gramStart"/>
                            <w:r>
                              <w:t>info</w:t>
                            </w:r>
                            <w:proofErr w:type="spellEnd"/>
                            <w:r>
                              <w:t>(</w:t>
                            </w:r>
                            <w:proofErr w:type="gramEnd"/>
                            <w:r>
                              <w:t>entities</w:t>
                            </w:r>
                          </w:p>
                          <w:p w:rsidR="00554ACB" w:rsidRDefault="00554ACB" w:rsidP="00554ACB">
                            <w:pPr>
                              <w:pStyle w:val="NoSpacing"/>
                            </w:pPr>
                            <w:r>
                              <w:t xml:space="preserve">        </w:t>
                            </w:r>
                            <w:proofErr w:type="spellStart"/>
                            <w:r>
                              <w:t>elif</w:t>
                            </w:r>
                            <w:proofErr w:type="spellEnd"/>
                            <w:r>
                              <w:t xml:space="preserve"> intent == "</w:t>
                            </w:r>
                            <w:proofErr w:type="spellStart"/>
                            <w:r>
                              <w:t>gst</w:t>
                            </w:r>
                            <w:proofErr w:type="spellEnd"/>
                            <w:r>
                              <w:t>-query":</w:t>
                            </w:r>
                          </w:p>
                          <w:p w:rsidR="00554ACB" w:rsidRDefault="00554ACB" w:rsidP="00554ACB">
                            <w:pPr>
                              <w:pStyle w:val="NoSpacing"/>
                            </w:pPr>
                            <w:r>
                              <w:t xml:space="preserve">            </w:t>
                            </w:r>
                            <w:proofErr w:type="spellStart"/>
                            <w:r>
                              <w:t>response_text</w:t>
                            </w:r>
                            <w:proofErr w:type="spellEnd"/>
                            <w:r>
                              <w:t xml:space="preserve"> = </w:t>
                            </w:r>
                            <w:proofErr w:type="spellStart"/>
                            <w:r>
                              <w:t>gst_query</w:t>
                            </w:r>
                            <w:proofErr w:type="spellEnd"/>
                            <w:r>
                              <w:t>(entities)</w:t>
                            </w:r>
                          </w:p>
                          <w:p w:rsidR="00554ACB" w:rsidRDefault="00554ACB" w:rsidP="00554ACB">
                            <w:pPr>
                              <w:pStyle w:val="NoSpacing"/>
                            </w:pPr>
                            <w:r>
                              <w:t xml:space="preserve">        else:</w:t>
                            </w:r>
                          </w:p>
                          <w:p w:rsidR="00554ACB" w:rsidRDefault="00554ACB" w:rsidP="00554ACB">
                            <w:pPr>
                              <w:pStyle w:val="NoSpacing"/>
                            </w:pPr>
                            <w:r>
                              <w:t xml:space="preserve">            </w:t>
                            </w:r>
                            <w:proofErr w:type="spellStart"/>
                            <w:r>
                              <w:t>response_text</w:t>
                            </w:r>
                            <w:proofErr w:type="spellEnd"/>
                            <w:r>
                              <w:t xml:space="preserve"> = </w:t>
                            </w:r>
                            <w:proofErr w:type="spellStart"/>
                            <w:r>
                              <w:t>get_random_response</w:t>
                            </w:r>
                            <w:proofErr w:type="spellEnd"/>
                            <w:r>
                              <w:t>(intent)</w:t>
                            </w:r>
                          </w:p>
                          <w:p w:rsidR="00554ACB" w:rsidRDefault="00554ACB" w:rsidP="00554ACB">
                            <w:pPr>
                              <w:pStyle w:val="NoSpacing"/>
                            </w:pPr>
                            <w:r>
                              <w:t xml:space="preserve">        return </w:t>
                            </w:r>
                            <w:proofErr w:type="spellStart"/>
                            <w:r>
                              <w:t>jsonify</w:t>
                            </w:r>
                            <w:proofErr w:type="spellEnd"/>
                            <w:r>
                              <w:t>({"status":"success","response</w:t>
                            </w:r>
                            <w:proofErr w:type="gramStart"/>
                            <w:r>
                              <w:t>":</w:t>
                            </w:r>
                            <w:proofErr w:type="spellStart"/>
                            <w:r>
                              <w:t>response</w:t>
                            </w:r>
                            <w:proofErr w:type="gramEnd"/>
                            <w:r>
                              <w:t>_text</w:t>
                            </w:r>
                            <w:proofErr w:type="spellEnd"/>
                            <w:r>
                              <w:t>})</w:t>
                            </w:r>
                          </w:p>
                          <w:p w:rsidR="00554ACB" w:rsidRDefault="00554ACB" w:rsidP="00554ACB">
                            <w:pPr>
                              <w:pStyle w:val="NoSpacing"/>
                            </w:pPr>
                            <w:r>
                              <w:t xml:space="preserve">    except Exception as e:</w:t>
                            </w:r>
                          </w:p>
                          <w:p w:rsidR="00554ACB" w:rsidRDefault="00554ACB" w:rsidP="00554ACB">
                            <w:pPr>
                              <w:pStyle w:val="NoSpacing"/>
                            </w:pPr>
                            <w:r>
                              <w:t xml:space="preserve">        print(e)</w:t>
                            </w:r>
                          </w:p>
                          <w:p w:rsidR="00554ACB" w:rsidRDefault="00554ACB" w:rsidP="00554ACB">
                            <w:pPr>
                              <w:pStyle w:val="NoSpacing"/>
                            </w:pPr>
                            <w:r>
                              <w:t xml:space="preserve">        return </w:t>
                            </w:r>
                            <w:proofErr w:type="spellStart"/>
                            <w:proofErr w:type="gramStart"/>
                            <w:r>
                              <w:t>jsonify</w:t>
                            </w:r>
                            <w:proofErr w:type="spellEnd"/>
                            <w:r>
                              <w:t>(</w:t>
                            </w:r>
                            <w:proofErr w:type="gramEnd"/>
                            <w:r>
                              <w:t>{"</w:t>
                            </w:r>
                            <w:proofErr w:type="spellStart"/>
                            <w:r>
                              <w:t>status":"success","response":"Sorry</w:t>
                            </w:r>
                            <w:proofErr w:type="spellEnd"/>
                            <w:r>
                              <w:t xml:space="preserve"> I am not trained to do that yet..."})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5pt;margin-top:147.25pt;width:481.5pt;height:295.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">
                <v:textbox>
                  <w:txbxContent>
                    <w:p w:rsidR="00554ACB" w:rsidRDefault="00554ACB" w:rsidP="00554ACB">
                      <w:pPr>
                        <w:pStyle w:val="NoSpacing"/>
                      </w:pPr>
                      <w:r>
                        <w:t>@app.route('/chat',methods=["POST"])</w:t>
                      </w:r>
                    </w:p>
                    <w:p w:rsidR="00554ACB" w:rsidRDefault="00554ACB" w:rsidP="00554ACB">
                      <w:pPr>
                        <w:pStyle w:val="NoSpacing"/>
                      </w:pPr>
                      <w:r>
                        <w:t>def chat():</w:t>
                      </w:r>
                    </w:p>
                    <w:p w:rsidR="00554ACB" w:rsidRDefault="00554ACB" w:rsidP="00554ACB">
                      <w:pPr>
                        <w:pStyle w:val="NoSpacing"/>
                      </w:pPr>
                      <w:r>
                        <w:t xml:space="preserve">    try:</w:t>
                      </w:r>
                    </w:p>
                    <w:p w:rsidR="00554ACB" w:rsidRDefault="00554ACB" w:rsidP="00554ACB">
                      <w:pPr>
                        <w:pStyle w:val="NoSpacing"/>
                      </w:pPr>
                      <w:r>
                        <w:t xml:space="preserve">        user_message = request.form["text"]</w:t>
                      </w:r>
                    </w:p>
                    <w:p w:rsidR="00554ACB" w:rsidRDefault="00554ACB" w:rsidP="00554ACB">
                      <w:pPr>
                        <w:pStyle w:val="NoSpacing"/>
                      </w:pPr>
                      <w:r>
                        <w:t xml:space="preserve">        response = requests.get("</w:t>
                      </w:r>
                      <w:r w:rsidRPr="00554ACB">
                        <w:rPr>
                          <w:b/>
                          <w:bCs/>
                        </w:rPr>
                        <w:t>http://localhost:5000/parse",params={"q":user_message})</w:t>
                      </w:r>
                    </w:p>
                    <w:p w:rsidR="00554ACB" w:rsidRDefault="00554ACB" w:rsidP="00554ACB">
                      <w:pPr>
                        <w:pStyle w:val="NoSpacing"/>
                      </w:pPr>
                      <w:r>
                        <w:t xml:space="preserve">        response = response.json()</w:t>
                      </w:r>
                    </w:p>
                    <w:p w:rsidR="00554ACB" w:rsidRDefault="00554ACB" w:rsidP="00554ACB">
                      <w:pPr>
                        <w:pStyle w:val="NoSpacing"/>
                      </w:pPr>
                      <w:r>
                        <w:t xml:space="preserve">        response = response["topScoringIntent"]</w:t>
                      </w:r>
                    </w:p>
                    <w:p w:rsidR="00554ACB" w:rsidRDefault="00554ACB" w:rsidP="00554ACB">
                      <w:pPr>
                        <w:pStyle w:val="NoSpacing"/>
                      </w:pPr>
                      <w:r>
                        <w:t xml:space="preserve">        intent = response.get("intent")</w:t>
                      </w:r>
                    </w:p>
                    <w:p w:rsidR="00554ACB" w:rsidRDefault="00554ACB" w:rsidP="00554ACB">
                      <w:pPr>
                        <w:pStyle w:val="NoSpacing"/>
                      </w:pPr>
                      <w:r>
                        <w:t xml:space="preserve">        entities = response.get("entities")</w:t>
                      </w:r>
                    </w:p>
                    <w:p w:rsidR="00554ACB" w:rsidRDefault="00554ACB" w:rsidP="00554ACB">
                      <w:pPr>
                        <w:pStyle w:val="NoSpacing"/>
                      </w:pPr>
                      <w:r>
                        <w:t xml:space="preserve">        if intent == "gst-info":</w:t>
                      </w:r>
                    </w:p>
                    <w:p w:rsidR="00554ACB" w:rsidRDefault="00554ACB" w:rsidP="00554ACB">
                      <w:pPr>
                        <w:pStyle w:val="NoSpacing"/>
                      </w:pPr>
                      <w:r>
                        <w:t xml:space="preserve">            response_text = gst_info(entities</w:t>
                      </w:r>
                    </w:p>
                    <w:p w:rsidR="00554ACB" w:rsidRDefault="00554ACB" w:rsidP="00554ACB">
                      <w:pPr>
                        <w:pStyle w:val="NoSpacing"/>
                      </w:pPr>
                      <w:r>
                        <w:t xml:space="preserve">        elif intent == "gst-query":</w:t>
                      </w:r>
                    </w:p>
                    <w:p w:rsidR="00554ACB" w:rsidRDefault="00554ACB" w:rsidP="00554ACB">
                      <w:pPr>
                        <w:pStyle w:val="NoSpacing"/>
                      </w:pPr>
                      <w:r>
                        <w:t xml:space="preserve">            response_text = gst_query(entities)</w:t>
                      </w:r>
                    </w:p>
                    <w:p w:rsidR="00554ACB" w:rsidRDefault="00554ACB" w:rsidP="00554ACB">
                      <w:pPr>
                        <w:pStyle w:val="NoSpacing"/>
                      </w:pPr>
                      <w:r>
                        <w:t xml:space="preserve">        else:</w:t>
                      </w:r>
                    </w:p>
                    <w:p w:rsidR="00554ACB" w:rsidRDefault="00554ACB" w:rsidP="00554ACB">
                      <w:pPr>
                        <w:pStyle w:val="NoSpacing"/>
                      </w:pPr>
                      <w:r>
                        <w:t xml:space="preserve">            response_text = get_random_response(intent)</w:t>
                      </w:r>
                    </w:p>
                    <w:p w:rsidR="00554ACB" w:rsidRDefault="00554ACB" w:rsidP="00554ACB">
                      <w:pPr>
                        <w:pStyle w:val="NoSpacing"/>
                      </w:pPr>
                      <w:r>
                        <w:t xml:space="preserve">        return jsonify({"status":"success","response":response_text})</w:t>
                      </w:r>
                    </w:p>
                    <w:p w:rsidR="00554ACB" w:rsidRDefault="00554ACB" w:rsidP="00554ACB">
                      <w:pPr>
                        <w:pStyle w:val="NoSpacing"/>
                      </w:pPr>
                      <w:r>
                        <w:t xml:space="preserve">    except Exception as e:</w:t>
                      </w:r>
                    </w:p>
                    <w:p w:rsidR="00554ACB" w:rsidRDefault="00554ACB" w:rsidP="00554ACB">
                      <w:pPr>
                        <w:pStyle w:val="NoSpacing"/>
                      </w:pPr>
                      <w:r>
                        <w:t xml:space="preserve">        print(e)</w:t>
                      </w:r>
                    </w:p>
                    <w:p w:rsidR="00554ACB" w:rsidRDefault="00554ACB" w:rsidP="00554ACB">
                      <w:pPr>
                        <w:pStyle w:val="NoSpacing"/>
                      </w:pPr>
                      <w:r>
                        <w:t xml:space="preserve">        return jsonify({"status":"success","response":"Sorry I am not trained to do that yet..."})</w:t>
                      </w:r>
                    </w:p>
                  </w:txbxContent>
                </v:textbox>
                <w10:wrap type="square"/>
              </v:shape>
            </w:pict>
          </mc:Fallback>
        </mc:AlternateContent>
      </w:r>
      <w:r w:rsidR="00BC7922">
        <w:t>Engine’s use of Rasa-NLU for intent-entities extraction and dispatching call-backs can be seen below:</w:t>
      </w:r>
    </w:p>
    <w:p w:rsidR="00595BD4" w:rsidRDefault="00653FCB" w:rsidP="000217DB">
      <w:r>
        <w:t xml:space="preserve">User text is sent to Rasa-NLU server using </w:t>
      </w:r>
      <w:hyperlink r:id="rId11" w:history="1">
        <w:r w:rsidR="00554ACB" w:rsidRPr="00AA61F3">
          <w:rPr>
            <w:rStyle w:val="Hyperlink"/>
          </w:rPr>
          <w:t>http://localhost:5000/parse</w:t>
        </w:r>
      </w:hyperlink>
      <w:r w:rsidR="00554ACB">
        <w:t xml:space="preserve">. Its response contains the intent and the entities. Depending on the intent, functions like </w:t>
      </w:r>
      <w:proofErr w:type="spellStart"/>
      <w:r w:rsidR="00554ACB" w:rsidRPr="00554ACB">
        <w:rPr>
          <w:highlight w:val="lightGray"/>
        </w:rPr>
        <w:t>gst</w:t>
      </w:r>
      <w:proofErr w:type="spellEnd"/>
      <w:r w:rsidR="00554ACB" w:rsidRPr="00554ACB">
        <w:rPr>
          <w:highlight w:val="lightGray"/>
        </w:rPr>
        <w:t>-info</w:t>
      </w:r>
      <w:r w:rsidR="00554ACB">
        <w:t xml:space="preserve"> and </w:t>
      </w:r>
      <w:proofErr w:type="spellStart"/>
      <w:r w:rsidR="00554ACB" w:rsidRPr="00554ACB">
        <w:rPr>
          <w:highlight w:val="lightGray"/>
        </w:rPr>
        <w:t>gst</w:t>
      </w:r>
      <w:proofErr w:type="spellEnd"/>
      <w:r w:rsidR="00554ACB" w:rsidRPr="00554ACB">
        <w:rPr>
          <w:highlight w:val="lightGray"/>
        </w:rPr>
        <w:t>-query</w:t>
      </w:r>
      <w:r w:rsidR="00554ACB">
        <w:t xml:space="preserve"> are called. </w:t>
      </w:r>
      <w:r>
        <w:t>Their</w:t>
      </w:r>
      <w:r w:rsidR="00554ACB">
        <w:t xml:space="preserve"> response</w:t>
      </w:r>
      <w:r>
        <w:t>s</w:t>
      </w:r>
      <w:r w:rsidR="00554ACB">
        <w:t xml:space="preserve"> </w:t>
      </w:r>
      <w:r>
        <w:t xml:space="preserve">are </w:t>
      </w:r>
      <w:r w:rsidR="00554ACB">
        <w:t xml:space="preserve">then sent back to UI. </w:t>
      </w:r>
    </w:p>
    <w:p w:rsidR="00BC7922" w:rsidRDefault="00554ACB" w:rsidP="000217DB">
      <w:r>
        <w:t xml:space="preserve">The source code for this </w:t>
      </w:r>
      <w:r w:rsidR="00653FCB">
        <w:t>app</w:t>
      </w:r>
      <w:r>
        <w:t xml:space="preserve"> is available at </w:t>
      </w:r>
      <w:hyperlink r:id="rId12" w:history="1">
        <w:proofErr w:type="spellStart"/>
        <w:r w:rsidRPr="00D540B0">
          <w:rPr>
            <w:rStyle w:val="Hyperlink"/>
          </w:rPr>
          <w:t>github</w:t>
        </w:r>
        <w:proofErr w:type="spellEnd"/>
      </w:hyperlink>
      <w:r>
        <w:t>.</w:t>
      </w:r>
      <w:r w:rsidR="00595BD4">
        <w:t xml:space="preserve"> </w:t>
      </w:r>
    </w:p>
    <w:p w:rsidR="00BC7922" w:rsidRDefault="00BC7922" w:rsidP="000217DB"/>
    <w:p w:rsidR="0098506B" w:rsidRDefault="0098506B" w:rsidP="0007223B">
      <w:pPr>
        <w:pStyle w:val="Heading1"/>
      </w:pPr>
      <w:r>
        <w:lastRenderedPageBreak/>
        <w:t>In Operation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5437"/>
      </w:tblGrid>
      <w:tr w:rsidR="00094C4E" w:rsidTr="00094C4E">
        <w:tc>
          <w:tcPr>
            <w:tcW w:w="4508" w:type="dxa"/>
          </w:tcPr>
          <w:p w:rsidR="00094C4E" w:rsidRDefault="00094C4E" w:rsidP="00094C4E">
            <w:r>
              <w:t>Steps to operate:</w:t>
            </w:r>
          </w:p>
          <w:p w:rsidR="00094C4E" w:rsidRDefault="00094C4E" w:rsidP="00094C4E">
            <w:pPr>
              <w:pStyle w:val="ListParagraph"/>
              <w:numPr>
                <w:ilvl w:val="0"/>
                <w:numId w:val="9"/>
              </w:numPr>
            </w:pPr>
            <w:r>
              <w:t>Start the Rasa-NLU server by executing “run_server.bat” script. It loads the custom trained model and starts listening to port 5000</w:t>
            </w:r>
          </w:p>
          <w:p w:rsidR="00094C4E" w:rsidRDefault="00094C4E" w:rsidP="00094C4E">
            <w:pPr>
              <w:pStyle w:val="ListParagraph"/>
              <w:numPr>
                <w:ilvl w:val="0"/>
                <w:numId w:val="9"/>
              </w:numPr>
            </w:pPr>
            <w:r>
              <w:t xml:space="preserve">Execute </w:t>
            </w:r>
            <w:r w:rsidR="00595BD4">
              <w:t xml:space="preserve">the Flash app, by </w:t>
            </w:r>
            <w:r w:rsidR="0011209C">
              <w:t>running the</w:t>
            </w:r>
            <w:r w:rsidR="00595BD4">
              <w:t xml:space="preserve"> localhost at the given port</w:t>
            </w:r>
            <w:r>
              <w:t>, say 8000.</w:t>
            </w:r>
          </w:p>
          <w:p w:rsidR="00094C4E" w:rsidRDefault="00094C4E" w:rsidP="00094C4E">
            <w:pPr>
              <w:pStyle w:val="ListParagraph"/>
              <w:numPr>
                <w:ilvl w:val="0"/>
                <w:numId w:val="9"/>
              </w:numPr>
            </w:pPr>
            <w:r>
              <w:t xml:space="preserve">Start typing commands in the bottom </w:t>
            </w:r>
            <w:r w:rsidR="00595BD4">
              <w:t xml:space="preserve">chat </w:t>
            </w:r>
            <w:r>
              <w:t>window and click “</w:t>
            </w:r>
            <w:r w:rsidR="0011209C">
              <w:t>S</w:t>
            </w:r>
            <w:r>
              <w:t>end”.</w:t>
            </w:r>
          </w:p>
          <w:p w:rsidR="00094C4E" w:rsidRDefault="00094C4E" w:rsidP="00094C4E">
            <w:pPr>
              <w:pStyle w:val="ListParagraph"/>
              <w:numPr>
                <w:ilvl w:val="0"/>
                <w:numId w:val="9"/>
              </w:numPr>
            </w:pPr>
            <w:r>
              <w:t xml:space="preserve">Typed messages and their responses </w:t>
            </w:r>
            <w:r w:rsidR="0011209C">
              <w:t>appear</w:t>
            </w:r>
            <w:r>
              <w:t xml:space="preserve"> </w:t>
            </w:r>
            <w:r w:rsidR="0011209C">
              <w:t>in the window above, a</w:t>
            </w:r>
            <w:r>
              <w:t>s seen in the adjoining picture.</w:t>
            </w:r>
          </w:p>
        </w:tc>
        <w:tc>
          <w:tcPr>
            <w:tcW w:w="4508" w:type="dxa"/>
          </w:tcPr>
          <w:p w:rsidR="00094C4E" w:rsidRDefault="00094C4E" w:rsidP="00094C4E">
            <w:r>
              <w:rPr>
                <w:noProof/>
                <w:lang w:val="en-US" w:bidi="ar-SA"/>
              </w:rPr>
              <w:drawing>
                <wp:inline distT="0" distB="0" distL="0" distR="0" wp14:anchorId="028D4263" wp14:editId="003873DC">
                  <wp:extent cx="3315429" cy="4781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071" t="8864" r="33858" b="6342"/>
                          <a:stretch/>
                        </pic:blipFill>
                        <pic:spPr bwMode="auto">
                          <a:xfrm>
                            <a:off x="0" y="0"/>
                            <a:ext cx="3336733" cy="4812274"/>
                          </a:xfrm>
                          <a:prstGeom prst="rect">
                            <a:avLst/>
                          </a:prstGeom>
                          <a:ln>
                            <a:noFill/>
                          </a:ln>
                          <a:extLst>
                            <a:ext uri="{53640926-AAD7-44D8-BBD7-CCE9431645EC}">
                              <a14:shadowObscured xmlns:a14="http://schemas.microsoft.com/office/drawing/2010/main"/>
                            </a:ext>
                          </a:extLst>
                        </pic:spPr>
                      </pic:pic>
                    </a:graphicData>
                  </a:graphic>
                </wp:inline>
              </w:drawing>
            </w:r>
          </w:p>
        </w:tc>
      </w:tr>
    </w:tbl>
    <w:p w:rsidR="0098506B" w:rsidRPr="0098506B" w:rsidRDefault="00E21A7B" w:rsidP="0098506B">
      <w:r>
        <w:t xml:space="preserve">Video link for its operations is </w:t>
      </w:r>
      <w:hyperlink r:id="rId14" w:history="1">
        <w:r w:rsidRPr="00E21A7B">
          <w:rPr>
            <w:rStyle w:val="Hyperlink"/>
          </w:rPr>
          <w:t>here</w:t>
        </w:r>
      </w:hyperlink>
      <w:r>
        <w:t>.</w:t>
      </w:r>
    </w:p>
    <w:p w:rsidR="0007223B" w:rsidRDefault="0007223B" w:rsidP="0007223B">
      <w:pPr>
        <w:pStyle w:val="Heading1"/>
      </w:pPr>
      <w:r>
        <w:t>Future scope</w:t>
      </w:r>
    </w:p>
    <w:p w:rsidR="0007223B" w:rsidRDefault="0011209C" w:rsidP="0007223B">
      <w:r>
        <w:t>This</w:t>
      </w:r>
      <w:r w:rsidR="0007223B">
        <w:t xml:space="preserve"> tutorial </w:t>
      </w:r>
      <w:r>
        <w:t xml:space="preserve">presents just a toy example, </w:t>
      </w:r>
      <w:r w:rsidR="0007223B">
        <w:t>demonstrating potential to develop something full-fledged and practically useful. GST Q&amp;A bot can be enhanced on various fronts such as expansion of knowledgebase</w:t>
      </w:r>
      <w:r>
        <w:t>,</w:t>
      </w:r>
      <w:r w:rsidR="0007223B">
        <w:t xml:space="preserve"> </w:t>
      </w:r>
      <w:r w:rsidR="00D901BF">
        <w:t>i.e.</w:t>
      </w:r>
      <w:r w:rsidR="0007223B">
        <w:t xml:space="preserve"> </w:t>
      </w:r>
      <w:r>
        <w:t>number</w:t>
      </w:r>
      <w:r w:rsidR="0007223B">
        <w:t xml:space="preserve"> of questions and answers, better training to find more intents and entities, Natural Language Generation of the query responses </w:t>
      </w:r>
      <w:r w:rsidR="00D901BF">
        <w:t>to</w:t>
      </w:r>
      <w:r w:rsidR="0007223B">
        <w:t xml:space="preserve"> have a human language feel, etc.</w:t>
      </w:r>
    </w:p>
    <w:p w:rsidR="0007223B" w:rsidRPr="0007223B" w:rsidRDefault="0007223B" w:rsidP="0007223B">
      <w:r>
        <w:t xml:space="preserve">GST FAQ Bot is just one example of building intuitive frontend over government information. With availability of more APIs or open </w:t>
      </w:r>
      <w:r w:rsidR="00F3569F">
        <w:t xml:space="preserve">public </w:t>
      </w:r>
      <w:r>
        <w:t>data, one can build similar (better) bots for those databases. Imagine you can interact with government departments using a chatty bot!!!</w:t>
      </w:r>
    </w:p>
    <w:p w:rsidR="0007223B" w:rsidRDefault="0007223B" w:rsidP="0007223B">
      <w:pPr>
        <w:pStyle w:val="Heading1"/>
      </w:pPr>
      <w:r>
        <w:t>References</w:t>
      </w:r>
    </w:p>
    <w:p w:rsidR="006E6CFB" w:rsidRDefault="00F3569F" w:rsidP="001C1B1A">
      <w:pPr>
        <w:pStyle w:val="ListParagraph"/>
        <w:numPr>
          <w:ilvl w:val="0"/>
          <w:numId w:val="1"/>
        </w:numPr>
      </w:pPr>
      <w:r>
        <w:t>RASA-</w:t>
      </w:r>
      <w:r w:rsidR="006E6CFB" w:rsidRPr="006E6CFB">
        <w:t xml:space="preserve">NLU setup, installation, </w:t>
      </w:r>
      <w:hyperlink r:id="rId15" w:history="1">
        <w:r w:rsidR="001C1B1A" w:rsidRPr="00C866CB">
          <w:rPr>
            <w:rStyle w:val="Hyperlink"/>
          </w:rPr>
          <w:t>https://github.com/RasaHQ/rasa_nlu</w:t>
        </w:r>
      </w:hyperlink>
      <w:r w:rsidR="001C1B1A">
        <w:t xml:space="preserve"> </w:t>
      </w:r>
      <w:r w:rsidR="0015621A">
        <w:t xml:space="preserve"> </w:t>
      </w:r>
    </w:p>
    <w:p w:rsidR="00094C4E" w:rsidRDefault="00094C4E" w:rsidP="00094C4E">
      <w:pPr>
        <w:pStyle w:val="ListParagraph"/>
        <w:numPr>
          <w:ilvl w:val="0"/>
          <w:numId w:val="1"/>
        </w:numPr>
      </w:pPr>
      <w:r>
        <w:t xml:space="preserve">Bhavani Ravi’s event-bot </w:t>
      </w:r>
      <w:hyperlink r:id="rId16" w:history="1">
        <w:r w:rsidRPr="0098506B">
          <w:rPr>
            <w:rStyle w:val="Hyperlink"/>
          </w:rPr>
          <w:t>code</w:t>
        </w:r>
      </w:hyperlink>
      <w:r>
        <w:t xml:space="preserve"> </w:t>
      </w:r>
      <w:r w:rsidR="00F3569F">
        <w:t xml:space="preserve">, </w:t>
      </w:r>
      <w:proofErr w:type="spellStart"/>
      <w:r>
        <w:t>Youtube</w:t>
      </w:r>
      <w:proofErr w:type="spellEnd"/>
      <w:r>
        <w:t xml:space="preserve"> </w:t>
      </w:r>
      <w:hyperlink r:id="rId17" w:history="1">
        <w:r w:rsidRPr="0098506B">
          <w:rPr>
            <w:rStyle w:val="Hyperlink"/>
          </w:rPr>
          <w:t>video</w:t>
        </w:r>
      </w:hyperlink>
      <w:r>
        <w:t>.</w:t>
      </w:r>
    </w:p>
    <w:p w:rsidR="008611FA" w:rsidRDefault="00D035C6" w:rsidP="009135A7">
      <w:pPr>
        <w:pStyle w:val="ListParagraph"/>
        <w:numPr>
          <w:ilvl w:val="0"/>
          <w:numId w:val="1"/>
        </w:numPr>
      </w:pPr>
      <w:r>
        <w:t>GST FAQ</w:t>
      </w:r>
      <w:r w:rsidR="008611FA">
        <w:t>s:</w:t>
      </w:r>
    </w:p>
    <w:p w:rsidR="008611FA" w:rsidRDefault="00705141" w:rsidP="008611FA">
      <w:pPr>
        <w:pStyle w:val="ListParagraph"/>
        <w:numPr>
          <w:ilvl w:val="1"/>
          <w:numId w:val="1"/>
        </w:numPr>
      </w:pPr>
      <w:hyperlink r:id="rId18" w:history="1">
        <w:r w:rsidR="008611FA" w:rsidRPr="00AA61F3">
          <w:rPr>
            <w:rStyle w:val="Hyperlink"/>
          </w:rPr>
          <w:t>http://www.cbec.gov.in/resources//htdocs-cbec/deptt_offcr/faq-on-gst.pdf</w:t>
        </w:r>
      </w:hyperlink>
      <w:r w:rsidR="008611FA">
        <w:t xml:space="preserve"> </w:t>
      </w:r>
    </w:p>
    <w:p w:rsidR="00D035C6" w:rsidRDefault="00705141" w:rsidP="008611FA">
      <w:pPr>
        <w:pStyle w:val="ListParagraph"/>
        <w:numPr>
          <w:ilvl w:val="1"/>
          <w:numId w:val="1"/>
        </w:numPr>
      </w:pPr>
      <w:hyperlink r:id="rId19" w:history="1">
        <w:r w:rsidR="009135A7" w:rsidRPr="00C21093">
          <w:rPr>
            <w:rStyle w:val="Hyperlink"/>
          </w:rPr>
          <w:t>http://www.gstindia.com/frequently-asked-questions-faqs-on-goods-and-services-tax-gst/</w:t>
        </w:r>
      </w:hyperlink>
      <w:r w:rsidR="009135A7">
        <w:t xml:space="preserve"> </w:t>
      </w:r>
    </w:p>
    <w:sectPr w:rsidR="00D0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16856"/>
    <w:multiLevelType w:val="hybridMultilevel"/>
    <w:tmpl w:val="EB163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F7E4D"/>
    <w:multiLevelType w:val="hybridMultilevel"/>
    <w:tmpl w:val="52BEA3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0815D3"/>
    <w:multiLevelType w:val="hybridMultilevel"/>
    <w:tmpl w:val="FBB60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D20D5"/>
    <w:multiLevelType w:val="hybridMultilevel"/>
    <w:tmpl w:val="6E4A97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8C4259"/>
    <w:multiLevelType w:val="hybridMultilevel"/>
    <w:tmpl w:val="36189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A75529"/>
    <w:multiLevelType w:val="hybridMultilevel"/>
    <w:tmpl w:val="21425C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434FA3"/>
    <w:multiLevelType w:val="hybridMultilevel"/>
    <w:tmpl w:val="ED963F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7E1230"/>
    <w:multiLevelType w:val="hybridMultilevel"/>
    <w:tmpl w:val="CF66F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D46FE5"/>
    <w:multiLevelType w:val="hybridMultilevel"/>
    <w:tmpl w:val="047E98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
  </w:num>
  <w:num w:numId="5">
    <w:abstractNumId w:val="4"/>
  </w:num>
  <w:num w:numId="6">
    <w:abstractNumId w:val="5"/>
  </w:num>
  <w:num w:numId="7">
    <w:abstractNumId w:val="8"/>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jali Kulkarni">
    <w15:presenceInfo w15:providerId="AD" w15:userId="S-1-5-21-1053710497-1016286651-1845911597-35895"/>
  </w15:person>
  <w15:person w15:author="Yogesh Kulkarni">
    <w15:presenceInfo w15:providerId="Windows Live" w15:userId="96f56591fc046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23B"/>
    <w:rsid w:val="0000737A"/>
    <w:rsid w:val="000217DB"/>
    <w:rsid w:val="00027248"/>
    <w:rsid w:val="0004724F"/>
    <w:rsid w:val="00047E3B"/>
    <w:rsid w:val="00052CB9"/>
    <w:rsid w:val="00056ED4"/>
    <w:rsid w:val="0007223B"/>
    <w:rsid w:val="00094C4E"/>
    <w:rsid w:val="000A6554"/>
    <w:rsid w:val="000C3C67"/>
    <w:rsid w:val="000C41E6"/>
    <w:rsid w:val="000E10CF"/>
    <w:rsid w:val="000E68F2"/>
    <w:rsid w:val="0010195C"/>
    <w:rsid w:val="0011209C"/>
    <w:rsid w:val="00121152"/>
    <w:rsid w:val="00121855"/>
    <w:rsid w:val="00126C39"/>
    <w:rsid w:val="00133AC5"/>
    <w:rsid w:val="0013454B"/>
    <w:rsid w:val="0015621A"/>
    <w:rsid w:val="001A6A0B"/>
    <w:rsid w:val="001B50EB"/>
    <w:rsid w:val="001B775B"/>
    <w:rsid w:val="001C1B1A"/>
    <w:rsid w:val="00236F85"/>
    <w:rsid w:val="002808C1"/>
    <w:rsid w:val="00284993"/>
    <w:rsid w:val="002D1B40"/>
    <w:rsid w:val="002F2EA5"/>
    <w:rsid w:val="002F653C"/>
    <w:rsid w:val="00327BA9"/>
    <w:rsid w:val="0035005D"/>
    <w:rsid w:val="00376DD6"/>
    <w:rsid w:val="00392AC3"/>
    <w:rsid w:val="003B0370"/>
    <w:rsid w:val="003C6DCB"/>
    <w:rsid w:val="004220FF"/>
    <w:rsid w:val="00423E9B"/>
    <w:rsid w:val="00456FF7"/>
    <w:rsid w:val="004657C3"/>
    <w:rsid w:val="00474EA7"/>
    <w:rsid w:val="00487941"/>
    <w:rsid w:val="00500150"/>
    <w:rsid w:val="00517367"/>
    <w:rsid w:val="00530D1A"/>
    <w:rsid w:val="0054495F"/>
    <w:rsid w:val="00554ACB"/>
    <w:rsid w:val="0055683A"/>
    <w:rsid w:val="00584332"/>
    <w:rsid w:val="0059596F"/>
    <w:rsid w:val="00595BD4"/>
    <w:rsid w:val="005C1375"/>
    <w:rsid w:val="005C3749"/>
    <w:rsid w:val="005D5947"/>
    <w:rsid w:val="006004C2"/>
    <w:rsid w:val="00616325"/>
    <w:rsid w:val="0062196C"/>
    <w:rsid w:val="00653FCB"/>
    <w:rsid w:val="00662708"/>
    <w:rsid w:val="00670698"/>
    <w:rsid w:val="006740A8"/>
    <w:rsid w:val="006851F0"/>
    <w:rsid w:val="00692569"/>
    <w:rsid w:val="006A302F"/>
    <w:rsid w:val="006B0072"/>
    <w:rsid w:val="006B60D2"/>
    <w:rsid w:val="006E2D4B"/>
    <w:rsid w:val="006E6CFB"/>
    <w:rsid w:val="007048F9"/>
    <w:rsid w:val="00705141"/>
    <w:rsid w:val="00720074"/>
    <w:rsid w:val="007328DE"/>
    <w:rsid w:val="007347C0"/>
    <w:rsid w:val="007422E6"/>
    <w:rsid w:val="0075038C"/>
    <w:rsid w:val="007527E4"/>
    <w:rsid w:val="00756616"/>
    <w:rsid w:val="00773336"/>
    <w:rsid w:val="007847E3"/>
    <w:rsid w:val="007976F2"/>
    <w:rsid w:val="007A3885"/>
    <w:rsid w:val="007B2AB8"/>
    <w:rsid w:val="007B2C73"/>
    <w:rsid w:val="007B4C81"/>
    <w:rsid w:val="007B66D0"/>
    <w:rsid w:val="008046ED"/>
    <w:rsid w:val="00821754"/>
    <w:rsid w:val="008302FD"/>
    <w:rsid w:val="008611FA"/>
    <w:rsid w:val="0087678C"/>
    <w:rsid w:val="008D5DA8"/>
    <w:rsid w:val="008D6C99"/>
    <w:rsid w:val="009135A7"/>
    <w:rsid w:val="00925C4F"/>
    <w:rsid w:val="00937FD6"/>
    <w:rsid w:val="00975B0B"/>
    <w:rsid w:val="009829DA"/>
    <w:rsid w:val="0098506B"/>
    <w:rsid w:val="009852A3"/>
    <w:rsid w:val="00996598"/>
    <w:rsid w:val="009D010F"/>
    <w:rsid w:val="009E1CEA"/>
    <w:rsid w:val="009F24A6"/>
    <w:rsid w:val="00A07218"/>
    <w:rsid w:val="00A9407B"/>
    <w:rsid w:val="00AD5A74"/>
    <w:rsid w:val="00AF4759"/>
    <w:rsid w:val="00B10102"/>
    <w:rsid w:val="00B169B9"/>
    <w:rsid w:val="00B2507A"/>
    <w:rsid w:val="00B63D65"/>
    <w:rsid w:val="00B72E2C"/>
    <w:rsid w:val="00B76EE2"/>
    <w:rsid w:val="00BA4EF8"/>
    <w:rsid w:val="00BC7922"/>
    <w:rsid w:val="00BE2E37"/>
    <w:rsid w:val="00BF2C47"/>
    <w:rsid w:val="00C112C1"/>
    <w:rsid w:val="00C7255C"/>
    <w:rsid w:val="00C7290B"/>
    <w:rsid w:val="00C92ACB"/>
    <w:rsid w:val="00C967CB"/>
    <w:rsid w:val="00CA6334"/>
    <w:rsid w:val="00CC3DB3"/>
    <w:rsid w:val="00D035C6"/>
    <w:rsid w:val="00D34212"/>
    <w:rsid w:val="00D540B0"/>
    <w:rsid w:val="00D730EC"/>
    <w:rsid w:val="00D82230"/>
    <w:rsid w:val="00D83479"/>
    <w:rsid w:val="00D901BF"/>
    <w:rsid w:val="00DE0270"/>
    <w:rsid w:val="00E04622"/>
    <w:rsid w:val="00E15FC1"/>
    <w:rsid w:val="00E21A7B"/>
    <w:rsid w:val="00E3318D"/>
    <w:rsid w:val="00E61866"/>
    <w:rsid w:val="00E84ACD"/>
    <w:rsid w:val="00ED641E"/>
    <w:rsid w:val="00ED6E72"/>
    <w:rsid w:val="00ED6EF2"/>
    <w:rsid w:val="00EE0C15"/>
    <w:rsid w:val="00EE30C5"/>
    <w:rsid w:val="00EE3BBE"/>
    <w:rsid w:val="00F033F0"/>
    <w:rsid w:val="00F06743"/>
    <w:rsid w:val="00F10090"/>
    <w:rsid w:val="00F3569F"/>
    <w:rsid w:val="00FA5487"/>
    <w:rsid w:val="00FC70BD"/>
    <w:rsid w:val="00FF5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3CA3"/>
  <w15:chartTrackingRefBased/>
  <w15:docId w15:val="{71B00240-44BB-4470-926D-03352270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2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23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7223B"/>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07223B"/>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6E6CFB"/>
    <w:pPr>
      <w:ind w:left="720"/>
      <w:contextualSpacing/>
    </w:pPr>
  </w:style>
  <w:style w:type="character" w:styleId="Hyperlink">
    <w:name w:val="Hyperlink"/>
    <w:basedOn w:val="DefaultParagraphFont"/>
    <w:uiPriority w:val="99"/>
    <w:unhideWhenUsed/>
    <w:rsid w:val="006E6CFB"/>
    <w:rPr>
      <w:color w:val="0563C1" w:themeColor="hyperlink"/>
      <w:u w:val="single"/>
    </w:rPr>
  </w:style>
  <w:style w:type="character" w:customStyle="1" w:styleId="UnresolvedMention1">
    <w:name w:val="Unresolved Mention1"/>
    <w:basedOn w:val="DefaultParagraphFont"/>
    <w:uiPriority w:val="99"/>
    <w:semiHidden/>
    <w:unhideWhenUsed/>
    <w:rsid w:val="006E6CFB"/>
    <w:rPr>
      <w:color w:val="808080"/>
      <w:shd w:val="clear" w:color="auto" w:fill="E6E6E6"/>
    </w:rPr>
  </w:style>
  <w:style w:type="paragraph" w:styleId="NoSpacing">
    <w:name w:val="No Spacing"/>
    <w:uiPriority w:val="1"/>
    <w:qFormat/>
    <w:rsid w:val="00B63D65"/>
    <w:pPr>
      <w:spacing w:after="0" w:line="240" w:lineRule="auto"/>
    </w:pPr>
  </w:style>
  <w:style w:type="character" w:styleId="FollowedHyperlink">
    <w:name w:val="FollowedHyperlink"/>
    <w:basedOn w:val="DefaultParagraphFont"/>
    <w:uiPriority w:val="99"/>
    <w:semiHidden/>
    <w:unhideWhenUsed/>
    <w:rsid w:val="00720074"/>
    <w:rPr>
      <w:color w:val="954F72" w:themeColor="followedHyperlink"/>
      <w:u w:val="single"/>
    </w:rPr>
  </w:style>
  <w:style w:type="table" w:styleId="TableGrid">
    <w:name w:val="Table Grid"/>
    <w:basedOn w:val="TableNormal"/>
    <w:uiPriority w:val="39"/>
    <w:rsid w:val="0009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7218"/>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A07218"/>
    <w:rPr>
      <w:rFonts w:ascii="Segoe UI" w:hAnsi="Segoe UI" w:cs="Mangal"/>
      <w:sz w:val="18"/>
      <w:szCs w:val="16"/>
    </w:rPr>
  </w:style>
  <w:style w:type="paragraph" w:styleId="Subtitle">
    <w:name w:val="Subtitle"/>
    <w:basedOn w:val="Normal"/>
    <w:next w:val="Normal"/>
    <w:link w:val="SubtitleChar"/>
    <w:uiPriority w:val="11"/>
    <w:qFormat/>
    <w:rsid w:val="002849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49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3873">
      <w:bodyDiv w:val="1"/>
      <w:marLeft w:val="0"/>
      <w:marRight w:val="0"/>
      <w:marTop w:val="0"/>
      <w:marBottom w:val="0"/>
      <w:divBdr>
        <w:top w:val="none" w:sz="0" w:space="0" w:color="auto"/>
        <w:left w:val="none" w:sz="0" w:space="0" w:color="auto"/>
        <w:bottom w:val="none" w:sz="0" w:space="0" w:color="auto"/>
        <w:right w:val="none" w:sz="0" w:space="0" w:color="auto"/>
      </w:divBdr>
    </w:div>
    <w:div w:id="219168391">
      <w:bodyDiv w:val="1"/>
      <w:marLeft w:val="0"/>
      <w:marRight w:val="0"/>
      <w:marTop w:val="0"/>
      <w:marBottom w:val="0"/>
      <w:divBdr>
        <w:top w:val="none" w:sz="0" w:space="0" w:color="auto"/>
        <w:left w:val="none" w:sz="0" w:space="0" w:color="auto"/>
        <w:bottom w:val="none" w:sz="0" w:space="0" w:color="auto"/>
        <w:right w:val="none" w:sz="0" w:space="0" w:color="auto"/>
      </w:divBdr>
    </w:div>
    <w:div w:id="329456264">
      <w:bodyDiv w:val="1"/>
      <w:marLeft w:val="0"/>
      <w:marRight w:val="0"/>
      <w:marTop w:val="0"/>
      <w:marBottom w:val="0"/>
      <w:divBdr>
        <w:top w:val="none" w:sz="0" w:space="0" w:color="auto"/>
        <w:left w:val="none" w:sz="0" w:space="0" w:color="auto"/>
        <w:bottom w:val="none" w:sz="0" w:space="0" w:color="auto"/>
        <w:right w:val="none" w:sz="0" w:space="0" w:color="auto"/>
      </w:divBdr>
    </w:div>
    <w:div w:id="333147947">
      <w:bodyDiv w:val="1"/>
      <w:marLeft w:val="0"/>
      <w:marRight w:val="0"/>
      <w:marTop w:val="0"/>
      <w:marBottom w:val="0"/>
      <w:divBdr>
        <w:top w:val="none" w:sz="0" w:space="0" w:color="auto"/>
        <w:left w:val="none" w:sz="0" w:space="0" w:color="auto"/>
        <w:bottom w:val="none" w:sz="0" w:space="0" w:color="auto"/>
        <w:right w:val="none" w:sz="0" w:space="0" w:color="auto"/>
      </w:divBdr>
    </w:div>
    <w:div w:id="484203532">
      <w:bodyDiv w:val="1"/>
      <w:marLeft w:val="0"/>
      <w:marRight w:val="0"/>
      <w:marTop w:val="0"/>
      <w:marBottom w:val="0"/>
      <w:divBdr>
        <w:top w:val="none" w:sz="0" w:space="0" w:color="auto"/>
        <w:left w:val="none" w:sz="0" w:space="0" w:color="auto"/>
        <w:bottom w:val="none" w:sz="0" w:space="0" w:color="auto"/>
        <w:right w:val="none" w:sz="0" w:space="0" w:color="auto"/>
      </w:divBdr>
    </w:div>
    <w:div w:id="680670308">
      <w:bodyDiv w:val="1"/>
      <w:marLeft w:val="0"/>
      <w:marRight w:val="0"/>
      <w:marTop w:val="0"/>
      <w:marBottom w:val="0"/>
      <w:divBdr>
        <w:top w:val="none" w:sz="0" w:space="0" w:color="auto"/>
        <w:left w:val="none" w:sz="0" w:space="0" w:color="auto"/>
        <w:bottom w:val="none" w:sz="0" w:space="0" w:color="auto"/>
        <w:right w:val="none" w:sz="0" w:space="0" w:color="auto"/>
      </w:divBdr>
    </w:div>
    <w:div w:id="982392009">
      <w:bodyDiv w:val="1"/>
      <w:marLeft w:val="0"/>
      <w:marRight w:val="0"/>
      <w:marTop w:val="0"/>
      <w:marBottom w:val="0"/>
      <w:divBdr>
        <w:top w:val="none" w:sz="0" w:space="0" w:color="auto"/>
        <w:left w:val="none" w:sz="0" w:space="0" w:color="auto"/>
        <w:bottom w:val="none" w:sz="0" w:space="0" w:color="auto"/>
        <w:right w:val="none" w:sz="0" w:space="0" w:color="auto"/>
      </w:divBdr>
    </w:div>
    <w:div w:id="1066688774">
      <w:bodyDiv w:val="1"/>
      <w:marLeft w:val="0"/>
      <w:marRight w:val="0"/>
      <w:marTop w:val="0"/>
      <w:marBottom w:val="0"/>
      <w:divBdr>
        <w:top w:val="none" w:sz="0" w:space="0" w:color="auto"/>
        <w:left w:val="none" w:sz="0" w:space="0" w:color="auto"/>
        <w:bottom w:val="none" w:sz="0" w:space="0" w:color="auto"/>
        <w:right w:val="none" w:sz="0" w:space="0" w:color="auto"/>
      </w:divBdr>
    </w:div>
    <w:div w:id="1093166669">
      <w:bodyDiv w:val="1"/>
      <w:marLeft w:val="0"/>
      <w:marRight w:val="0"/>
      <w:marTop w:val="0"/>
      <w:marBottom w:val="0"/>
      <w:divBdr>
        <w:top w:val="none" w:sz="0" w:space="0" w:color="auto"/>
        <w:left w:val="none" w:sz="0" w:space="0" w:color="auto"/>
        <w:bottom w:val="none" w:sz="0" w:space="0" w:color="auto"/>
        <w:right w:val="none" w:sz="0" w:space="0" w:color="auto"/>
      </w:divBdr>
    </w:div>
    <w:div w:id="1182741574">
      <w:bodyDiv w:val="1"/>
      <w:marLeft w:val="0"/>
      <w:marRight w:val="0"/>
      <w:marTop w:val="0"/>
      <w:marBottom w:val="0"/>
      <w:divBdr>
        <w:top w:val="none" w:sz="0" w:space="0" w:color="auto"/>
        <w:left w:val="none" w:sz="0" w:space="0" w:color="auto"/>
        <w:bottom w:val="none" w:sz="0" w:space="0" w:color="auto"/>
        <w:right w:val="none" w:sz="0" w:space="0" w:color="auto"/>
      </w:divBdr>
    </w:div>
    <w:div w:id="1451895484">
      <w:bodyDiv w:val="1"/>
      <w:marLeft w:val="0"/>
      <w:marRight w:val="0"/>
      <w:marTop w:val="0"/>
      <w:marBottom w:val="0"/>
      <w:divBdr>
        <w:top w:val="none" w:sz="0" w:space="0" w:color="auto"/>
        <w:left w:val="none" w:sz="0" w:space="0" w:color="auto"/>
        <w:bottom w:val="none" w:sz="0" w:space="0" w:color="auto"/>
        <w:right w:val="none" w:sz="0" w:space="0" w:color="auto"/>
      </w:divBdr>
    </w:div>
    <w:div w:id="1553231114">
      <w:bodyDiv w:val="1"/>
      <w:marLeft w:val="0"/>
      <w:marRight w:val="0"/>
      <w:marTop w:val="0"/>
      <w:marBottom w:val="0"/>
      <w:divBdr>
        <w:top w:val="none" w:sz="0" w:space="0" w:color="auto"/>
        <w:left w:val="none" w:sz="0" w:space="0" w:color="auto"/>
        <w:bottom w:val="none" w:sz="0" w:space="0" w:color="auto"/>
        <w:right w:val="none" w:sz="0" w:space="0" w:color="auto"/>
      </w:divBdr>
    </w:div>
    <w:div w:id="1736732907">
      <w:bodyDiv w:val="1"/>
      <w:marLeft w:val="0"/>
      <w:marRight w:val="0"/>
      <w:marTop w:val="0"/>
      <w:marBottom w:val="0"/>
      <w:divBdr>
        <w:top w:val="none" w:sz="0" w:space="0" w:color="auto"/>
        <w:left w:val="none" w:sz="0" w:space="0" w:color="auto"/>
        <w:bottom w:val="none" w:sz="0" w:space="0" w:color="auto"/>
        <w:right w:val="none" w:sz="0" w:space="0" w:color="auto"/>
      </w:divBdr>
    </w:div>
    <w:div w:id="1944066953">
      <w:bodyDiv w:val="1"/>
      <w:marLeft w:val="0"/>
      <w:marRight w:val="0"/>
      <w:marTop w:val="0"/>
      <w:marBottom w:val="0"/>
      <w:divBdr>
        <w:top w:val="none" w:sz="0" w:space="0" w:color="auto"/>
        <w:left w:val="none" w:sz="0" w:space="0" w:color="auto"/>
        <w:bottom w:val="none" w:sz="0" w:space="0" w:color="auto"/>
        <w:right w:val="none" w:sz="0" w:space="0" w:color="auto"/>
      </w:divBdr>
    </w:div>
    <w:div w:id="208347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sahq.github.io/rasa-nlu-trainer/" TargetMode="External"/><Relationship Id="rId13" Type="http://schemas.openxmlformats.org/officeDocument/2006/relationships/image" Target="media/image2.png"/><Relationship Id="rId18" Type="http://schemas.openxmlformats.org/officeDocument/2006/relationships/hyperlink" Target="http://www.cbec.gov.in/resources//htdocs-cbec/deptt_offcr/faq-on-gst.pdf"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github.com/RasaHQ/rasa_nlu/blob/master/data/examples/rasa/demo-rasa.json" TargetMode="External"/><Relationship Id="rId12" Type="http://schemas.openxmlformats.org/officeDocument/2006/relationships/hyperlink" Target="https://github.com/yogeshhk/gstfaqbot" TargetMode="External"/><Relationship Id="rId17" Type="http://schemas.openxmlformats.org/officeDocument/2006/relationships/hyperlink" Target="https://www.youtube.com/watch?v=ojuq0vBIA-g" TargetMode="External"/><Relationship Id="rId2" Type="http://schemas.openxmlformats.org/officeDocument/2006/relationships/styles" Target="styles.xml"/><Relationship Id="rId16" Type="http://schemas.openxmlformats.org/officeDocument/2006/relationships/hyperlink" Target="https://github.com/bhavaniravi/rasa-site-bo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flask/" TargetMode="External"/><Relationship Id="rId11" Type="http://schemas.openxmlformats.org/officeDocument/2006/relationships/hyperlink" Target="http://localhost:5000/parse" TargetMode="External"/><Relationship Id="rId5" Type="http://schemas.openxmlformats.org/officeDocument/2006/relationships/hyperlink" Target="http://rasa-nlu.readthedocs.io/en/latest/installation.html" TargetMode="External"/><Relationship Id="rId15" Type="http://schemas.openxmlformats.org/officeDocument/2006/relationships/hyperlink" Target="https://github.com/RasaHQ/rasa_nlu" TargetMode="External"/><Relationship Id="rId10" Type="http://schemas.openxmlformats.org/officeDocument/2006/relationships/image" Target="media/image1.png"/><Relationship Id="rId19" Type="http://schemas.openxmlformats.org/officeDocument/2006/relationships/hyperlink" Target="http://www.gstindia.com/frequently-asked-questions-faqs-on-goods-and-services-tax-gst/" TargetMode="External"/><Relationship Id="rId4" Type="http://schemas.openxmlformats.org/officeDocument/2006/relationships/webSettings" Target="webSettings.xml"/><Relationship Id="rId9" Type="http://schemas.openxmlformats.org/officeDocument/2006/relationships/hyperlink" Target="http://localhost:5000/parse?q=hello%20there" TargetMode="External"/><Relationship Id="rId14" Type="http://schemas.openxmlformats.org/officeDocument/2006/relationships/hyperlink" Target="https://youtu.be/ct3eydFKYs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3</cp:revision>
  <cp:lastPrinted>2017-09-10T09:52:00Z</cp:lastPrinted>
  <dcterms:created xsi:type="dcterms:W3CDTF">2018-01-02T11:44:00Z</dcterms:created>
  <dcterms:modified xsi:type="dcterms:W3CDTF">2018-01-02T15:30:00Z</dcterms:modified>
</cp:coreProperties>
</file>